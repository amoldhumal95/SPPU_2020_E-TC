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x-wmf" Extension="wmf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BE (E&amp;TC) – AUDIO VIDEO ENGINEERING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Multiple Choice Questions (MCQ)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Unit I: Fundamentals of Colour Television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Which of the following camera tube uses lead oxide (PbO) for the photoconductive target plate?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Vidicon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Plumicon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Saticon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Image Orthicon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 Option B-Plumicon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Camera signal output without sync is called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Black burst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generator lock video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composite video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noncomposite video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 Option D- noncomposite video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A low-contrast picture in which white seems flat and lacking in detail suggest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low beam current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high gain in the amplifier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excessive gamma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insufficient scanning width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 Option A- low beam current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Which of the following camera tubes has minimum lag?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Vidicon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Plumbicon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Saticon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Iconoscope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 Option B- Plumbicon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The part of the visible spectrum where camera pickup tubes have the greatest output is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red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blue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yellow-green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infrared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 Option C- yellow-green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Precise scanning size and linearity are most important in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a black-and-white camera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a plumbicon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a single-tube color pickup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a saticon</w:t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 Option C- a single-tube color pickup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Beam alignment magnets for the camera tube are adjusted while rocking which control?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Optical focus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Electrical focus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Beam current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Shading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 Option B- Electrical focus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8.  A pulse-type waveform (such as television line pulse) is a modification of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square wave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rectangular wave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sawtooth wave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sine wave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 Option B- rectangular wave</w:t>
      </w:r>
    </w:p>
    <w:p w:rsidR="00000000" w:rsidDel="00000000" w:rsidP="00000000" w:rsidRDefault="00000000" w:rsidRPr="00000000" w14:paraId="00000041">
      <w:pPr>
        <w:spacing w:after="0" w:before="30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9. The main purpose of interlacing in television scanning is 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reduce flicker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brighten the TV picture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sharpenpicture outline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increase channel bandwidth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 OptionA-Reduce Flicker</w:t>
      </w:r>
    </w:p>
    <w:p w:rsidR="00000000" w:rsidDel="00000000" w:rsidP="00000000" w:rsidRDefault="00000000" w:rsidRPr="00000000" w14:paraId="00000043">
      <w:pPr>
        <w:spacing w:after="0" w:before="30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10.  If a TV picture has 525 lines and scanning rate is 30 pictures/second, time for scanning one line is second.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30/525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525/30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1/30 x 525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30 x 525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 OptionC-1/30 x 525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46">
      <w:pPr>
        <w:spacing w:after="0" w:before="30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11. If there are 625 lines per TV picture, then lines per field 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A.1250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B.312.5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C.625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D.2500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 OptionB-312.5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49">
      <w:pPr>
        <w:spacing w:after="0" w:before="30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12.The function of a sync separator ma TV set is to separate the signals.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video and sound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video and line sync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line sync and field sync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sound and field 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30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 OptionC- line sync and field sync</w:t>
      </w:r>
    </w:p>
    <w:p w:rsidR="00000000" w:rsidDel="00000000" w:rsidP="00000000" w:rsidRDefault="00000000" w:rsidRPr="00000000" w14:paraId="0000004C">
      <w:pPr>
        <w:spacing w:after="0" w:before="30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13. The main function of electron gun in a cathode-ray tube is to ---- electrons.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deflect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produce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size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4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aspect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Answer: Option</w:t>
      </w:r>
      <w:hyperlink r:id="rId5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produce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30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14. In a CRT, focussing of electron beam is achieved by varying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5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grid bias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5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heater voltage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5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voltage of first accelerating anode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5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secondary accelerating voltage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 OptionD- secondary accelerating voltage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15. Intensity of the electron beam in a CRT can be controlled by varying voltage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5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grid bias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5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cathode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5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heater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5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accelerating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 Option</w:t>
      </w:r>
      <w:hyperlink r:id="rId5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A-grid bias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56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16. The observe a portion of a waveform, we must use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6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free-running oscilloscope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6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triggered-sweep oscilloscope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6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vectorscope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6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cathode-ray 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 Option B-triggered-sweep oscilloscope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059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17. Lissajous patterns obtained by an oscilloscope can be used to get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6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phase information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6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frequency of input signal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6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both frequency and phase information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6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voltage amplitude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</w:t>
      </w:r>
      <w:hyperlink r:id="rId6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both frequency and phase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05C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18. The term wide-band as applied to an oscilloscope denotes the bandwidth of its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6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vertical amplifier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7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horizontal amplifier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7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both vertical and horizontal amplifiers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7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none of the above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</w:t>
      </w:r>
      <w:hyperlink r:id="rId7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vertical amplifier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60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19. When a complete oscilloscope is used as a vectorscope, with the input signals coupled directly to CRT deflection plates, the deflection plates must be effectively isolated from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7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vertical amplifier only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7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horizontal amplifier only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7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both vertical and horizontal amplifiers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7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accelerating anodes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</w:t>
      </w:r>
      <w:hyperlink r:id="rId7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C-both vertical and horizontal amplifiers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64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20.  An oscilloscope is generally used to measure the value of .......... voltage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7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dc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8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rms ac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8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peak-to-peak ac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8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average value of 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C- peak-to-peak ac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68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21. The purpose of a synch oscilloscope is 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8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set the intensity level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8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control brightness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8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set the focus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8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lock the signal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D- lock the signal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22. The length of the sweep screen is controlled by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8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sync control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8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sweep selector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8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horizontal gain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9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vertical gain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C- horizontal gain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23. Both dot and line patterns on a TV screen are produced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hyperlink r:id="rId9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sine waves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9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rectangular waves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9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sawtooth waves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9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pulse waveforms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D- pulse waveforms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76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24. White-dot and cross-hatch generators are chiefly used 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9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convergence of colour picture tubes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9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linearity of colour picture tubes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9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intensity tests of colour picture tubes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9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generation of colour bar 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A- convergence of colour picture tubes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25. White-dot and cross-hatch patterns are commonly called .......... patterns.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9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linearity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0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colour bar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0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convergence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0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C- convergence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26.  Colour bar generators are used mainly to check the operation of the ........... in colour TV receivers.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10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number of chroma bars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0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chroma circuitry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0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video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0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RF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B- chroma circuitry</w:t>
      </w:r>
    </w:p>
    <w:p w:rsidR="00000000" w:rsidDel="00000000" w:rsidP="00000000" w:rsidRDefault="00000000" w:rsidRPr="00000000" w14:paraId="00000081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27.  A vectorgram is useful because it shows at a glance whether the operation of the .......... is normal.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10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RF amplifier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0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horizontal amplifier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0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chroma demodulator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1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video amplifier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C- chroma demodulator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85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28. The control that adjusts the frequency of the horizontal sweep oscillator in an oscilloscope is</w:t>
      </w:r>
    </w:p>
    <w:p w:rsidR="00000000" w:rsidDel="00000000" w:rsidP="00000000" w:rsidRDefault="00000000" w:rsidRPr="00000000" w14:paraId="00000086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11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sync selector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1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Z-axis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1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horizontal gain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1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sweep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D- sweep control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29. In a TV receiver set, sound and video signals are separated at the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11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video detector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1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video amp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1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sync separator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1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IF stage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A- video detector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8F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30. The vertical and horizontal pulses in a TV set are separated at the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11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AFC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2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sync amp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2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sync separator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2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AGC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C- sync separator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31. A single horizontal line across the middle of a TV screen indicates trouble 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12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horizontal section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2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vertical section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2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tuner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2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video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B- vertical section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32. The three primary colours in the chrominance signal of a colour TV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hyperlink r:id="rId12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red, green, orange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2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red, green, blue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2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blue, green, magenta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3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yellow, green, cyan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</w:t>
      </w:r>
      <w:hyperlink r:id="rId13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red, green, blue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33. Absence of one colour in a colour picture indicates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13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shorting of one of the guns in picture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3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defect in colour video amp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3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either (a) or (b)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3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none of the above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C- either (a) or (b)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34. When referring to colour TV receivers, ATC stands 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13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automatic tone control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3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automatic tint control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3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automatic television control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3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automatic tuner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B- automatic tint control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35. Tropospheric scatter is used with frequencies in the following range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14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H.F.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4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V.H.F.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4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U.H.F.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4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U.F.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C-</w:t>
      </w:r>
      <w:hyperlink r:id="rId14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 U.H.F.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36. The TV broadcasting in India is done 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14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VHF band 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4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VHF band I and II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4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VHF band I. H and III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4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VHF band I and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D- VHF band I and II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0A9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AB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37. The signals sent by the TV transmitter to ensure correct scanning in the receiver are called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14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sync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5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chroma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5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luminance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5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A- sync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38. The line frequency of TV system in India is ? Hz.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15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A.625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5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B.15,625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5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C.15,750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5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D.15,950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B-15,625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B2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39. A complete television signal consists of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15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sync pulses and a sound signal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5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camera signal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5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a video signal and sync pulses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6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a composite video signal and sound signal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D- a composite video signal and sound signal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40. The number of frames per second in our TV system 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16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A.50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6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B.24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6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C.25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6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C-25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BB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41. Interlacing is used in TV frames 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16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produce illusion of motion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6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ensure scanning of all lines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6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avoid flicker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6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avoid Humming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C- avoid flicker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BF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42. The separation of sound and picture carriers in our TV system is ? MHz.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16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A.5.5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7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B.4.5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7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7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A-5.5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43.  TV broadcasting system in India is as per CCIR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17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system 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7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system 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7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system 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7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system 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A-</w:t>
      </w:r>
      <w:hyperlink r:id="rId17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System 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44. The best viewing distance for a TV picture is ____ times the picture height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17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2 to 4.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7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4 to 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8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8 to 10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8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10 to12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B- 4 to 8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CF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45. The components signal 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18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camera signal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8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blanking pulses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8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sync pulses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8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all of the above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D- all of the above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46. TV transmitters of satellites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hyperlink r:id="rId18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image orthicon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8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vidicon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8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CRT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8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photoelectric cell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B- vidicon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47. Y-signals are also called -- signals.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hyperlink r:id="rId19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chroma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9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luminance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9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colour-difference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9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multiplexed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B- luminance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48. Frequency interleaving occurs if subcarrier frequency is 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19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odd multiple of half the line frequency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9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odd multiple of line frequency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9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even multiple of line frequency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9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even multiple of half the line frequency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A- odd multiple of half the line frequency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DF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49. The colour killer section is operated by the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19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AFC section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19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subcarrier oscillator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0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picture detector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0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chroma demodulators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B- subcarrier oscillator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50.  In TV system the frame frequency 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20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A.100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0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B.60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0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C.50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0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D-25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E8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51. In India the width of one channel 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20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1 MHz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0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2 MHz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0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5 MHz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0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7 MHz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D-7 MHz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52.  In a TV the voltage given to deflection coil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hyperlink r:id="rId21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sine wave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1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square pulse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1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saw tooth type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1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trapezoidal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D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53. In TV the line blanking period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hyperlink r:id="rId21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slightly less than the horizontal retrace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1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slightly ore than the horizontal retrace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1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exactly equal to the horizontal retrace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1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none of the above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A- slightly less than the horizontal retrace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54. According CCIR standards horizontal scanning frequency 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21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15,625 Hz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1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15,750 Hz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2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50, Hz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2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60 Hz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A-15,625 Hz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55. Line blanking period 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22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equal to the horizontal retrace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2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slightly greater than the horizontal retrace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2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slightly less than the horizontal retrace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2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none of these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B- slightly greater than the horizontal retrace</w:t>
      </w:r>
    </w:p>
    <w:p w:rsidR="00000000" w:rsidDel="00000000" w:rsidP="00000000" w:rsidRDefault="00000000" w:rsidRPr="00000000" w14:paraId="000000F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56. The part of the visible spectrum where camera pickup tubes have the greatest output is</w:t>
      </w:r>
    </w:p>
    <w:p w:rsidR="00000000" w:rsidDel="00000000" w:rsidP="00000000" w:rsidRDefault="00000000" w:rsidRPr="00000000" w14:paraId="0000010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red</w:t>
      </w:r>
    </w:p>
    <w:p w:rsidR="00000000" w:rsidDel="00000000" w:rsidP="00000000" w:rsidRDefault="00000000" w:rsidRPr="00000000" w14:paraId="0000010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blue</w:t>
      </w:r>
    </w:p>
    <w:p w:rsidR="00000000" w:rsidDel="00000000" w:rsidP="00000000" w:rsidRDefault="00000000" w:rsidRPr="00000000" w14:paraId="0000010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yellow-green</w:t>
      </w:r>
    </w:p>
    <w:p w:rsidR="00000000" w:rsidDel="00000000" w:rsidP="00000000" w:rsidRDefault="00000000" w:rsidRPr="00000000" w14:paraId="0000010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infrared</w:t>
      </w:r>
    </w:p>
    <w:p w:rsidR="00000000" w:rsidDel="00000000" w:rsidP="00000000" w:rsidRDefault="00000000" w:rsidRPr="00000000" w14:paraId="0000010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 Option C- yellow-green</w:t>
      </w:r>
    </w:p>
    <w:p w:rsidR="00000000" w:rsidDel="00000000" w:rsidP="00000000" w:rsidRDefault="00000000" w:rsidRPr="00000000" w14:paraId="00000108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57. ----is more important for the gamma correction for the camera tube.</w:t>
      </w:r>
    </w:p>
    <w:p w:rsidR="00000000" w:rsidDel="00000000" w:rsidP="00000000" w:rsidRDefault="00000000" w:rsidRPr="00000000" w14:paraId="0000010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Color</w:t>
      </w:r>
    </w:p>
    <w:p w:rsidR="00000000" w:rsidDel="00000000" w:rsidP="00000000" w:rsidRDefault="00000000" w:rsidRPr="00000000" w14:paraId="0000010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Monochrome</w:t>
      </w:r>
    </w:p>
    <w:p w:rsidR="00000000" w:rsidDel="00000000" w:rsidP="00000000" w:rsidRDefault="00000000" w:rsidRPr="00000000" w14:paraId="0000010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Both Color and monochrome</w:t>
      </w:r>
    </w:p>
    <w:p w:rsidR="00000000" w:rsidDel="00000000" w:rsidP="00000000" w:rsidRDefault="00000000" w:rsidRPr="00000000" w14:paraId="0000010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Either of Color or monochrome</w:t>
      </w:r>
    </w:p>
    <w:p w:rsidR="00000000" w:rsidDel="00000000" w:rsidP="00000000" w:rsidRDefault="00000000" w:rsidRPr="00000000" w14:paraId="0000010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 Option A-Color</w:t>
      </w:r>
    </w:p>
    <w:p w:rsidR="00000000" w:rsidDel="00000000" w:rsidP="00000000" w:rsidRDefault="00000000" w:rsidRPr="00000000" w14:paraId="00000110">
      <w:pPr>
        <w:shd w:fill="ffffff" w:val="clear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58. In gamma correction the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 stretched by the picture tube.</w:t>
      </w:r>
    </w:p>
    <w:p w:rsidR="00000000" w:rsidDel="00000000" w:rsidP="00000000" w:rsidRDefault="00000000" w:rsidRPr="00000000" w14:paraId="0000011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Black</w:t>
      </w:r>
    </w:p>
    <w:p w:rsidR="00000000" w:rsidDel="00000000" w:rsidP="00000000" w:rsidRDefault="00000000" w:rsidRPr="00000000" w14:paraId="0000011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gray</w:t>
      </w:r>
    </w:p>
    <w:p w:rsidR="00000000" w:rsidDel="00000000" w:rsidP="00000000" w:rsidRDefault="00000000" w:rsidRPr="00000000" w14:paraId="0000011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white</w:t>
      </w:r>
    </w:p>
    <w:p w:rsidR="00000000" w:rsidDel="00000000" w:rsidP="00000000" w:rsidRDefault="00000000" w:rsidRPr="00000000" w14:paraId="0000011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red</w:t>
      </w:r>
    </w:p>
    <w:p w:rsidR="00000000" w:rsidDel="00000000" w:rsidP="00000000" w:rsidRDefault="00000000" w:rsidRPr="00000000" w14:paraId="0000011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 Option C-white</w:t>
      </w:r>
    </w:p>
    <w:p w:rsidR="00000000" w:rsidDel="00000000" w:rsidP="00000000" w:rsidRDefault="00000000" w:rsidRPr="00000000" w14:paraId="0000011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after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59. What is the typical anode voltage for a 25-in color picture tube?</w:t>
      </w:r>
    </w:p>
    <w:p w:rsidR="00000000" w:rsidDel="00000000" w:rsidP="00000000" w:rsidRDefault="00000000" w:rsidRPr="00000000" w14:paraId="0000011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10 kV</w:t>
      </w:r>
    </w:p>
    <w:p w:rsidR="00000000" w:rsidDel="00000000" w:rsidP="00000000" w:rsidRDefault="00000000" w:rsidRPr="00000000" w14:paraId="0000011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30 kV</w:t>
      </w:r>
    </w:p>
    <w:p w:rsidR="00000000" w:rsidDel="00000000" w:rsidP="00000000" w:rsidRDefault="00000000" w:rsidRPr="00000000" w14:paraId="0000011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1 kV</w:t>
      </w:r>
    </w:p>
    <w:p w:rsidR="00000000" w:rsidDel="00000000" w:rsidP="00000000" w:rsidRDefault="00000000" w:rsidRPr="00000000" w14:paraId="0000011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30 V</w:t>
      </w:r>
    </w:p>
    <w:p w:rsidR="00000000" w:rsidDel="00000000" w:rsidP="00000000" w:rsidRDefault="00000000" w:rsidRPr="00000000" w14:paraId="0000011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 Option B-30kV</w:t>
      </w:r>
    </w:p>
    <w:p w:rsidR="00000000" w:rsidDel="00000000" w:rsidP="00000000" w:rsidRDefault="00000000" w:rsidRPr="00000000" w14:paraId="0000011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60. The coils above and below the electron beam of the picture tube are 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2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V scanning</w:t>
      </w:r>
    </w:p>
    <w:p w:rsidR="00000000" w:rsidDel="00000000" w:rsidP="00000000" w:rsidRDefault="00000000" w:rsidRPr="00000000" w14:paraId="0000012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H scanning</w:t>
      </w:r>
    </w:p>
    <w:p w:rsidR="00000000" w:rsidDel="00000000" w:rsidP="00000000" w:rsidRDefault="00000000" w:rsidRPr="00000000" w14:paraId="0000012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Either V or H scanning</w:t>
      </w:r>
    </w:p>
    <w:p w:rsidR="00000000" w:rsidDel="00000000" w:rsidP="00000000" w:rsidRDefault="00000000" w:rsidRPr="00000000" w14:paraId="0000012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None of these</w:t>
      </w:r>
    </w:p>
    <w:p w:rsidR="00000000" w:rsidDel="00000000" w:rsidP="00000000" w:rsidRDefault="00000000" w:rsidRPr="00000000" w14:paraId="0000012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 Option B- H scanning</w:t>
      </w:r>
    </w:p>
    <w:p w:rsidR="00000000" w:rsidDel="00000000" w:rsidP="00000000" w:rsidRDefault="00000000" w:rsidRPr="00000000" w14:paraId="0000012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61. Neck shadow result when the deflection yoke 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2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too near back</w:t>
      </w:r>
    </w:p>
    <w:p w:rsidR="00000000" w:rsidDel="00000000" w:rsidP="00000000" w:rsidRDefault="00000000" w:rsidRPr="00000000" w14:paraId="0000012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too near forward</w:t>
      </w:r>
    </w:p>
    <w:p w:rsidR="00000000" w:rsidDel="00000000" w:rsidP="00000000" w:rsidRDefault="00000000" w:rsidRPr="00000000" w14:paraId="0000012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too far back</w:t>
      </w:r>
    </w:p>
    <w:p w:rsidR="00000000" w:rsidDel="00000000" w:rsidP="00000000" w:rsidRDefault="00000000" w:rsidRPr="00000000" w14:paraId="0000012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too far forward</w:t>
      </w:r>
    </w:p>
    <w:p w:rsidR="00000000" w:rsidDel="00000000" w:rsidP="00000000" w:rsidRDefault="00000000" w:rsidRPr="00000000" w14:paraId="0000012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 Option C- too far back</w:t>
      </w:r>
    </w:p>
    <w:p w:rsidR="00000000" w:rsidDel="00000000" w:rsidP="00000000" w:rsidRDefault="00000000" w:rsidRPr="00000000" w14:paraId="0000012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62. The R, G, and B screen grid adjustments are set 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picture.</w:t>
      </w:r>
    </w:p>
    <w:p w:rsidR="00000000" w:rsidDel="00000000" w:rsidP="00000000" w:rsidRDefault="00000000" w:rsidRPr="00000000" w14:paraId="0000012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visual cutoff</w:t>
      </w:r>
    </w:p>
    <w:p w:rsidR="00000000" w:rsidDel="00000000" w:rsidP="00000000" w:rsidRDefault="00000000" w:rsidRPr="00000000" w14:paraId="0000012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white highlights</w:t>
      </w:r>
    </w:p>
    <w:p w:rsidR="00000000" w:rsidDel="00000000" w:rsidP="00000000" w:rsidRDefault="00000000" w:rsidRPr="00000000" w14:paraId="0000013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brightness control</w:t>
      </w:r>
    </w:p>
    <w:p w:rsidR="00000000" w:rsidDel="00000000" w:rsidP="00000000" w:rsidRDefault="00000000" w:rsidRPr="00000000" w14:paraId="0000013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D. gray-scale tracking</w:t>
      </w:r>
    </w:p>
    <w:p w:rsidR="00000000" w:rsidDel="00000000" w:rsidP="00000000" w:rsidRDefault="00000000" w:rsidRPr="00000000" w14:paraId="0000013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 Option A- visual cutoff</w:t>
      </w:r>
    </w:p>
    <w:p w:rsidR="00000000" w:rsidDel="00000000" w:rsidP="00000000" w:rsidRDefault="00000000" w:rsidRPr="00000000" w14:paraId="0000013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63. In a TV receiver set, sound and video signals are separated at the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22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video detector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2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video amp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2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sync separator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2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IF stage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A- video detector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138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64. The vertical and horizontal pulses in a TV set are separated at the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23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AFC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3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sync amp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3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sync separator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3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AGC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C- sync separator</w:t>
      </w:r>
    </w:p>
    <w:p w:rsidR="00000000" w:rsidDel="00000000" w:rsidP="00000000" w:rsidRDefault="00000000" w:rsidRPr="00000000" w14:paraId="0000013A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65. When in a TV receiver set, both sound and picture are weak and distorted, the problem is most likely to be in the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23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AFC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3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FM detector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3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tuner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3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video 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C- Tuner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13E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66. When a weak TV picture is accompanied by normal sound and bright raster, the probable fault lies 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23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AGC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3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video section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4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AF amp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4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sync amp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B-video section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141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67. Lack of raster in a TV receiver set often indicates no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24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TV signal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4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video signal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4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AGC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4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high voltage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D-High Voltage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145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68. If picture in a TV monitor is snowy in appearance, the defect is likely to be 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24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tuner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4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antenna cable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4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RF amplifier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4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any one of the above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D- any one of the above</w:t>
      </w:r>
    </w:p>
    <w:p w:rsidR="00000000" w:rsidDel="00000000" w:rsidP="00000000" w:rsidRDefault="00000000" w:rsidRPr="00000000" w14:paraId="0000014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69. If, in a colour TV set, picture tends to be one colour and also tends to bloom out white at times, the problem is likely to be 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25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demodulator stage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5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burst separator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5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colour oscillator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5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colour killer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A-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demodulator stage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14C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70.  If a person's face appears to be either too long or too short on a TV picture, you should adjust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25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vertical height control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5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AGC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5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vertical linearity control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5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pin phase and pin amp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C-</w:t>
      </w:r>
      <w:hyperlink r:id="rId25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vertical linearity control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71. Indicate the false statement. Modulation is used 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25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reduce the bandwidth used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6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separate differing transmissions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6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ensure that intelligence may be transmitted over long distances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6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allow the use of practicable antennas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A-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reduce the bandwidth used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153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72.  One of the following is an indirect way of generating FM. This is the ?modulator.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26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reactance tube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6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varactor diode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6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Armstrong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6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reactance transistor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C-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Armstrong</w:t>
      </w:r>
    </w:p>
    <w:p w:rsidR="00000000" w:rsidDel="00000000" w:rsidP="00000000" w:rsidRDefault="00000000" w:rsidRPr="00000000" w14:paraId="00000155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73.  Tropospheric scatter is used with frequencies in the following range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26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H.F.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6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V.H.F.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6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U.H.F.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7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U.F.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C-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U.H.F.</w:t>
      </w:r>
    </w:p>
    <w:p w:rsidR="00000000" w:rsidDel="00000000" w:rsidP="00000000" w:rsidRDefault="00000000" w:rsidRPr="00000000" w14:paraId="0000015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74. In an FM receivet, the channel bandwidth is around ? kHz.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27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A.10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7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B.20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7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C.75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7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D.200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D-200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15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75.  In relation to TV receiver equipment, 'rabbit ears' refers 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27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shape of TV receiver cabinet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7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shape of test pattern displayed on the screen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7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picture distortion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7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receiving antenna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D- receiving antenna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161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Unit II: Digital TV and Display Devices</w:t>
      </w:r>
    </w:p>
    <w:p w:rsidR="00000000" w:rsidDel="00000000" w:rsidP="00000000" w:rsidRDefault="00000000" w:rsidRPr="00000000" w14:paraId="0000017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The down link frequency in the C band transponder is  </w:t>
      </w:r>
    </w:p>
    <w:p w:rsidR="00000000" w:rsidDel="00000000" w:rsidP="00000000" w:rsidRDefault="00000000" w:rsidRPr="00000000" w14:paraId="0000017A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(A)  6 GHz  (B)  4 GHz</w:t>
      </w:r>
    </w:p>
    <w:p w:rsidR="00000000" w:rsidDel="00000000" w:rsidP="00000000" w:rsidRDefault="00000000" w:rsidRPr="00000000" w14:paraId="0000017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(C)  14 GHz  (D)  11 GHz  ANS: B</w:t>
      </w:r>
    </w:p>
    <w:p w:rsidR="00000000" w:rsidDel="00000000" w:rsidP="00000000" w:rsidRDefault="00000000" w:rsidRPr="00000000" w14:paraId="0000017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2).  The carrier to noise ratio for a satellite depends upon  </w:t>
      </w:r>
    </w:p>
    <w:p w:rsidR="00000000" w:rsidDel="00000000" w:rsidP="00000000" w:rsidRDefault="00000000" w:rsidRPr="00000000" w14:paraId="0000017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(A)  Effective Isotropic Radiated power  </w:t>
      </w:r>
    </w:p>
    <w:p w:rsidR="00000000" w:rsidDel="00000000" w:rsidP="00000000" w:rsidRDefault="00000000" w:rsidRPr="00000000" w14:paraId="0000017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(B)  Bandwidth.  </w:t>
      </w:r>
    </w:p>
    <w:p w:rsidR="00000000" w:rsidDel="00000000" w:rsidP="00000000" w:rsidRDefault="00000000" w:rsidRPr="00000000" w14:paraId="0000018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(C)  Free space path losses  </w:t>
      </w:r>
    </w:p>
    <w:p w:rsidR="00000000" w:rsidDel="00000000" w:rsidP="00000000" w:rsidRDefault="00000000" w:rsidRPr="00000000" w14:paraId="0000018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(D)  All of them  ANS: D</w:t>
      </w:r>
    </w:p>
    <w:p w:rsidR="00000000" w:rsidDel="00000000" w:rsidP="00000000" w:rsidRDefault="00000000" w:rsidRPr="00000000" w14:paraId="0000018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3). The multiple access technique suitable only for digital transmission is  </w:t>
      </w:r>
    </w:p>
    <w:p w:rsidR="00000000" w:rsidDel="00000000" w:rsidP="00000000" w:rsidRDefault="00000000" w:rsidRPr="00000000" w14:paraId="0000018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(A)  TDMA   (B)FDMA </w:t>
      </w:r>
    </w:p>
    <w:p w:rsidR="00000000" w:rsidDel="00000000" w:rsidP="00000000" w:rsidRDefault="00000000" w:rsidRPr="00000000" w14:paraId="0000018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(C)Both (A)and (B)    (D)Packet Access ANS: A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4) The LCD digital display that is based on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A.Radiation of light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B.Reflection of light</w:t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C.Emission of light</w:t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D.Transmission of lightANS:B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 The typical value of thickness of liquid layer of LCD's is ...... mm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 A.0.22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B.2.2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C.0.025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D.0.035                                                                ANS:C</w:t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 The contrast of liquid crystal display (LCD)</w:t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A.Will increase if the back plate is more reflective</w:t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B.Will decrease if the back plate is more reflective</w:t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C.Will increase if the back plate is less reflective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D.Will decrease if the back plate is less reflective   ANS:C</w:t>
      </w:r>
    </w:p>
    <w:tbl>
      <w:tblPr>
        <w:tblStyle w:val="Table1"/>
        <w:tblW w:w="7363.0" w:type="dxa"/>
        <w:jc w:val="left"/>
        <w:tblInd w:w="0.0" w:type="dxa"/>
        <w:tblLayout w:type="fixed"/>
        <w:tblLook w:val="0400"/>
      </w:tblPr>
      <w:tblGrid>
        <w:gridCol w:w="7363"/>
        <w:tblGridChange w:id="0">
          <w:tblGrid>
            <w:gridCol w:w="736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98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7).In a TV receiver, the blanking pulses are fed to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9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pict>
                <v:shape id="_x0000_i1074" style="width:20.55pt;height:17.75pt" o:ole="" type="#_x0000_t75">
                  <v:imagedata r:id="rId1" o:title=""/>
                </v:shape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horizontal deflector plates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pict>
                <v:shape id="_x0000_i1077" style="width:20.55pt;height:17.75pt" o:ole="" type="#_x0000_t75">
                  <v:imagedata r:id="rId2" o:title=""/>
                </v:shape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vertical deflector plates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9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pict>
                <v:shape id="_x0000_i1080" style="width:20.55pt;height:17.75pt" o:ole="" type="#_x0000_t75">
                  <v:imagedata r:id="rId3" o:title=""/>
                </v:shape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control grid of the electron gun the cathode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9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pict>
                <v:shape id="_x0000_i1083" style="width:20.55pt;height:17.75pt" o:ole="" type="#_x0000_t75">
                  <v:imagedata r:id="rId4" o:title=""/>
                </v:shape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cathode                                                                    ANS:C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8) .In TV receiver, the synchronizing pulses are fed to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pict>
          <v:shape id="_x0000_i1086" style="width:20.55pt;height:17.75pt" o:ole="" type="#_x0000_t75">
            <v:imagedata r:id="rId5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horizontal and vertical deflector plates of the picture tube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pict>
          <v:shape id="_x0000_i1089" style="width:20.55pt;height:17.75pt" o:ole="" type="#_x0000_t75">
            <v:imagedata r:id="rId6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control grid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pict>
          <v:shape id="_x0000_i1092" style="width:20.55pt;height:17.75pt" o:ole="" type="#_x0000_t75">
            <v:imagedata r:id="rId7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cathode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pict>
          <v:shape id="_x0000_i1095" style="width:20.55pt;height:17.75pt" o:ole="" type="#_x0000_t75">
            <v:imagedata r:id="rId8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electron gunANS:A</w:t>
      </w:r>
    </w:p>
    <w:tbl>
      <w:tblPr>
        <w:tblStyle w:val="Table2"/>
        <w:tblW w:w="9450.0" w:type="dxa"/>
        <w:jc w:val="left"/>
        <w:tblInd w:w="0.0" w:type="dxa"/>
        <w:tblLayout w:type="fixed"/>
        <w:tblLook w:val="0400"/>
      </w:tblPr>
      <w:tblGrid>
        <w:gridCol w:w="6018"/>
        <w:gridCol w:w="30"/>
        <w:gridCol w:w="3402"/>
        <w:tblGridChange w:id="0">
          <w:tblGrid>
            <w:gridCol w:w="6018"/>
            <w:gridCol w:w="30"/>
            <w:gridCol w:w="3402"/>
          </w:tblGrid>
        </w:tblGridChange>
      </w:tblGrid>
      <w:tr>
        <w:tc>
          <w:tcPr>
            <w:gridSpan w:val="2"/>
            <w:vAlign w:val="center"/>
          </w:tcPr>
          <w:p w:rsidR="00000000" w:rsidDel="00000000" w:rsidP="00000000" w:rsidRDefault="00000000" w:rsidRPr="00000000" w14:paraId="000001A3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9)In a TV receiver, the picture signals are appliedto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A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pict>
                <v:shape id="_x0000_i1098" style="width:20.55pt;height:17.75pt" o:ole="" type="#_x0000_t75">
                  <v:imagedata r:id="rId9" o:title=""/>
                </v:shape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vertical deflector plates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A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pict>
                <v:shape id="_x0000_i1101" style="width:20.55pt;height:17.75pt" o:ole="" type="#_x0000_t75">
                  <v:imagedata r:id="rId10" o:title=""/>
                </v:shape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horizontal deflector plates</w:t>
            </w:r>
          </w:p>
        </w:tc>
      </w:tr>
      <w:tr>
        <w:trPr>
          <w:trHeight w:val="39" w:hRule="atLeast"/>
        </w:trPr>
        <w:tc>
          <w:tcPr>
            <w:vAlign w:val="center"/>
          </w:tcPr>
          <w:p w:rsidR="00000000" w:rsidDel="00000000" w:rsidP="00000000" w:rsidRDefault="00000000" w:rsidRPr="00000000" w14:paraId="000001A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pict>
                <v:shape id="_x0000_i1104" style="width:20.55pt;height:17.75pt" o:ole="" type="#_x0000_t75">
                  <v:imagedata r:id="rId11" o:title=""/>
                </v:shape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control grid of the electron gun</w:t>
            </w:r>
          </w:p>
        </w:tc>
      </w:tr>
      <w:tr>
        <w:trPr>
          <w:trHeight w:val="39" w:hRule="atLeast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1A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vAlign w:val="center"/>
          </w:tcPr>
          <w:p w:rsidR="00000000" w:rsidDel="00000000" w:rsidP="00000000" w:rsidRDefault="00000000" w:rsidRPr="00000000" w14:paraId="000001A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" w:hRule="atLeast"/>
        </w:trPr>
        <w:tc>
          <w:tcPr>
            <w:vAlign w:val="center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pict>
                <v:shape id="_x0000_i1107" style="width:20.55pt;height:17.75pt" o:ole="" type="#_x0000_t75">
                  <v:imagedata r:id="rId12" o:title=""/>
                </v:shape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filament of the electron gunANS:D</w:t>
            </w:r>
          </w:p>
          <w:p w:rsidR="00000000" w:rsidDel="00000000" w:rsidP="00000000" w:rsidRDefault="00000000" w:rsidRPr="00000000" w14:paraId="000001A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10).In TV transmission, the sound waves are transmitted by</w:t>
            </w:r>
          </w:p>
          <w:p w:rsidR="00000000" w:rsidDel="00000000" w:rsidP="00000000" w:rsidRDefault="00000000" w:rsidRPr="00000000" w14:paraId="000001B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pict>
                <v:shape id="_x0000_i1110" style="width:20.55pt;height:17.75pt" o:ole="" type="#_x0000_t75">
                  <v:imagedata r:id="rId13" o:title=""/>
                </v:shape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phase modulation</w:t>
            </w:r>
          </w:p>
          <w:p w:rsidR="00000000" w:rsidDel="00000000" w:rsidP="00000000" w:rsidRDefault="00000000" w:rsidRPr="00000000" w14:paraId="000001B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pict>
                <v:shape id="_x0000_i1113" style="width:20.55pt;height:17.75pt" o:ole="" type="#_x0000_t75">
                  <v:imagedata r:id="rId14" o:title=""/>
                </v:shape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frequency modulation</w:t>
            </w:r>
          </w:p>
          <w:p w:rsidR="00000000" w:rsidDel="00000000" w:rsidP="00000000" w:rsidRDefault="00000000" w:rsidRPr="00000000" w14:paraId="000001B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pict>
                <v:shape id="_x0000_i1116" style="width:20.55pt;height:17.75pt" o:ole="" type="#_x0000_t75">
                  <v:imagedata r:id="rId15" o:title=""/>
                </v:shape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amplitude modulation</w:t>
            </w:r>
          </w:p>
          <w:p w:rsidR="00000000" w:rsidDel="00000000" w:rsidP="00000000" w:rsidRDefault="00000000" w:rsidRPr="00000000" w14:paraId="000001B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pict>
                <v:shape id="_x0000_i1119" style="width:20.55pt;height:17.75pt" o:ole="" type="#_x0000_t75">
                  <v:imagedata r:id="rId16" o:title=""/>
                </v:shape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amplitude or phase modulationANS:B</w:t>
            </w:r>
          </w:p>
          <w:p w:rsidR="00000000" w:rsidDel="00000000" w:rsidP="00000000" w:rsidRDefault="00000000" w:rsidRPr="00000000" w14:paraId="000001B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" w:hRule="atLeast"/>
        </w:trPr>
        <w:tc>
          <w:tcPr>
            <w:vAlign w:val="center"/>
          </w:tcPr>
          <w:p w:rsidR="00000000" w:rsidDel="00000000" w:rsidP="00000000" w:rsidRDefault="00000000" w:rsidRPr="00000000" w14:paraId="000001B6">
            <w:pPr>
              <w:shd w:fill="f3f3f3" w:val="clear"/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11)A DV camcorder is:</w:t>
            </w:r>
          </w:p>
          <w:p w:rsidR="00000000" w:rsidDel="00000000" w:rsidP="00000000" w:rsidRDefault="00000000" w:rsidRPr="00000000" w14:paraId="000001B7">
            <w:pPr>
              <w:shd w:fill="f3f3f3" w:val="clear"/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A. Capable of creating video in HDTV</w:t>
            </w:r>
          </w:p>
          <w:p w:rsidR="00000000" w:rsidDel="00000000" w:rsidP="00000000" w:rsidRDefault="00000000" w:rsidRPr="00000000" w14:paraId="000001B8">
            <w:pPr>
              <w:shd w:fill="f3f3f3" w:val="clear"/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B. Used to create digital video</w:t>
            </w:r>
          </w:p>
          <w:p w:rsidR="00000000" w:rsidDel="00000000" w:rsidP="00000000" w:rsidRDefault="00000000" w:rsidRPr="00000000" w14:paraId="000001B9">
            <w:pPr>
              <w:shd w:fill="f3f3f3" w:val="clear"/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C. Limited to the Direct Video format</w:t>
            </w:r>
          </w:p>
          <w:p w:rsidR="00000000" w:rsidDel="00000000" w:rsidP="00000000" w:rsidRDefault="00000000" w:rsidRPr="00000000" w14:paraId="000001BA">
            <w:pPr>
              <w:shd w:fill="f3f3f3" w:val="clear"/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D. A Denon Video brand product</w:t>
            </w:r>
          </w:p>
          <w:p w:rsidR="00000000" w:rsidDel="00000000" w:rsidP="00000000" w:rsidRDefault="00000000" w:rsidRPr="00000000" w14:paraId="000001BB">
            <w:pPr>
              <w:shd w:fill="f3f3f3" w:val="clear"/>
              <w:spacing w:after="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Answer: Option A</w:t>
            </w:r>
          </w:p>
          <w:p w:rsidR="00000000" w:rsidDel="00000000" w:rsidP="00000000" w:rsidRDefault="00000000" w:rsidRPr="00000000" w14:paraId="000001B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" w:hRule="atLeast"/>
        </w:trPr>
        <w:tc>
          <w:tcPr>
            <w:vAlign w:val="center"/>
          </w:tcPr>
          <w:p w:rsidR="00000000" w:rsidDel="00000000" w:rsidP="00000000" w:rsidRDefault="00000000" w:rsidRPr="00000000" w14:paraId="000001B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12.In TV receiver, the synchronizing pulses are fed to</w:t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pict>
          <v:shape id="_x0000_i1122" style="width:20.55pt;height:17.75pt" o:ole="" type="#_x0000_t75">
            <v:imagedata r:id="rId17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horizontal and vertical deflector plates of the picture tube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pict>
          <v:shape id="_x0000_i1125" style="width:20.55pt;height:17.75pt" o:ole="" type="#_x0000_t75">
            <v:imagedata r:id="rId18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control grid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pict>
          <v:shape id="_x0000_i1128" style="width:20.55pt;height:17.75pt" o:ole="" type="#_x0000_t75">
            <v:imagedata r:id="rId19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cathode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pict>
          <v:shape id="_x0000_i1131" style="width:20.55pt;height:17.75pt" o:ole="" type="#_x0000_t75">
            <v:imagedata r:id="rId20" o:title=""/>
          </v:shape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electron gun</w:t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62.0" w:type="dxa"/>
        <w:jc w:val="left"/>
        <w:tblInd w:w="0.0" w:type="dxa"/>
        <w:tblLayout w:type="fixed"/>
        <w:tblLook w:val="0400"/>
      </w:tblPr>
      <w:tblGrid>
        <w:gridCol w:w="81"/>
        <w:gridCol w:w="81"/>
        <w:tblGridChange w:id="0">
          <w:tblGrid>
            <w:gridCol w:w="81"/>
            <w:gridCol w:w="8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C4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C6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1C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720080" cy="211074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2110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14. What are the four electromechanical devices retained while making an avionics update for old aircraft?</w:t>
        <w:br w:type="textWrapping"/>
        <w:t xml:space="preserve">a) Vertical speed indicator, airspeed indicator, artificial horizon and heading indicator</w:t>
        <w:br w:type="textWrapping"/>
        <w:t xml:space="preserve">b) Altimeter, airspeed indicator, artificial horizon and angle of attack indicator</w:t>
        <w:br w:type="textWrapping"/>
        <w:t xml:space="preserve">c) Altimeter, airspeed indicator, turns coordinator and heading indicator</w:t>
        <w:br w:type="textWrapping"/>
        <w:t xml:space="preserve">d) Altimeter, airspeed indicator, artificial horizon and heading indicator</w:t>
        <w:br w:type="textWrapping"/>
        <w:t xml:space="preserve">View Answer</w:t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 d</w:t>
        <w:br w:type="textWrapping"/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15. OLED display is better than LED because ________</w:t>
        <w:br w:type="textWrapping"/>
        <w:t xml:space="preserve">a) They are cheaper</w:t>
        <w:br w:type="textWrapping"/>
        <w:t xml:space="preserve">b) They have high brightness</w:t>
        <w:br w:type="textWrapping"/>
        <w:t xml:space="preserve">c) Do not require any illuminating source</w:t>
        <w:br w:type="textWrapping"/>
        <w:t xml:space="preserve">d) Easy to manufacture</w:t>
        <w:br w:type="textWrapping"/>
        <w:t xml:space="preserve">View Answer</w:t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 c</w:t>
      </w:r>
    </w:p>
    <w:p w:rsidR="00000000" w:rsidDel="00000000" w:rsidP="00000000" w:rsidRDefault="00000000" w:rsidRPr="00000000" w14:paraId="000001D0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16. What are the 5 primary mechanical displays, a Primary Flight Display (PFD) can replace?</w:t>
        <w:br w:type="textWrapping"/>
        <w:t xml:space="preserve">a) Altimeter, turn coordinator, vertical speed indicator, artificial horizon and heading/compass indicator</w:t>
        <w:br w:type="textWrapping"/>
        <w:t xml:space="preserve">b) Altimeter, vertical speed indicator, artificial horizon, heading/compass indicator and Mach meter</w:t>
        <w:br w:type="textWrapping"/>
        <w:t xml:space="preserve">c) Altimeter, vertical speed indicator, artificial horizon, heading/compass indicator and landing gear position</w:t>
        <w:br w:type="textWrapping"/>
        <w:t xml:space="preserve">d) Altimeter, turn coordinator, artificial horizon, heading/compass indicator and Mach meter</w:t>
        <w:br w:type="textWrapping"/>
        <w:t xml:space="preserve">View Answer</w:t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 Why are mechanical instruments retained when high tech LED displays are available?</w:t>
        <w:br w:type="textWrapping"/>
        <w:t xml:space="preserve">a) LED displays are costly</w:t>
        <w:br w:type="textWrapping"/>
        <w:t xml:space="preserve">b) LED Displays cannot withstand the flight environment conditions</w:t>
        <w:br w:type="textWrapping"/>
        <w:t xml:space="preserve">c) Probability of failure</w:t>
        <w:br w:type="textWrapping"/>
        <w:t xml:space="preserve">d) Accuracy</w:t>
        <w:br w:type="textWrapping"/>
        <w:t xml:space="preserve">View Answer</w:t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18. Which of the following is false with respect to multi-function LCD displays in cockpits?</w:t>
        <w:br w:type="textWrapping"/>
        <w:t xml:space="preserve">a) High resolution</w:t>
        <w:br w:type="textWrapping"/>
        <w:t xml:space="preserve">b) More information to be displayed</w:t>
        <w:br w:type="textWrapping"/>
        <w:t xml:space="preserve">c) Bigger and customizable display</w:t>
        <w:br w:type="textWrapping"/>
        <w:t xml:space="preserve">d) Take more space in cockpits</w:t>
        <w:br w:type="textWrapping"/>
        <w:t xml:space="preserve">View Answer</w:t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 d</w:t>
        <w:br w:type="textWrapping"/>
      </w:r>
    </w:p>
    <w:p w:rsidR="00000000" w:rsidDel="00000000" w:rsidP="00000000" w:rsidRDefault="00000000" w:rsidRPr="00000000" w14:paraId="000001D6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19. How many Primary Flight Displays are present in typical civil aircraft cockpit?</w:t>
        <w:br w:type="textWrapping"/>
        <w:t xml:space="preserve">a) 1</w:t>
        <w:br w:type="textWrapping"/>
        <w:t xml:space="preserve">b) 2</w:t>
        <w:br w:type="textWrapping"/>
        <w:t xml:space="preserve">c) 4</w:t>
        <w:br w:type="textWrapping"/>
        <w:t xml:space="preserve">d) 3</w:t>
        <w:br w:type="textWrapping"/>
        <w:t xml:space="preserve">View Answer</w:t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1D8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20. Which one of the following is false with respect to electromechanical instruments?</w:t>
        <w:br w:type="textWrapping"/>
        <w:t xml:space="preserve">a) High cost</w:t>
        <w:br w:type="textWrapping"/>
        <w:t xml:space="preserve">b) Require skilled labor for repair</w:t>
        <w:br w:type="textWrapping"/>
        <w:t xml:space="preserve">c) Accurate measurements</w:t>
        <w:br w:type="textWrapping"/>
        <w:t xml:space="preserve">d) Inevitable wear</w:t>
        <w:br w:type="textWrapping"/>
        <w:t xml:space="preserve">View Answer</w:t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1DA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21. What are the standby instruments that are combined in a Solid state integrated standby instrument?</w:t>
        <w:br w:type="textWrapping"/>
        <w:t xml:space="preserve">a) Altimeter, vertical speed indicator, artificial horizon</w:t>
        <w:br w:type="textWrapping"/>
        <w:t xml:space="preserve">b) Altimeter, airspeed indicator</w:t>
        <w:br w:type="textWrapping"/>
        <w:t xml:space="preserve">c) Altimeter, airspeed indicator, artificial horizon</w:t>
        <w:br w:type="textWrapping"/>
        <w:t xml:space="preserve">d) Altimeter, turn coordinator, artificial horizon, heading/compass indicator and Mach meter</w:t>
        <w:br w:type="textWrapping"/>
        <w:t xml:space="preserve">View Answer</w:t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1DC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22. What is the operating voltage of Solid-state integrated standby instrument?</w:t>
        <w:br w:type="textWrapping"/>
        <w:t xml:space="preserve">a) 11V DC</w:t>
        <w:br w:type="textWrapping"/>
        <w:t xml:space="preserve">b) 28V DC</w:t>
        <w:br w:type="textWrapping"/>
        <w:t xml:space="preserve">c) 5V DC</w:t>
        <w:br w:type="textWrapping"/>
        <w:t xml:space="preserve">d) 115V DC</w:t>
        <w:br w:type="textWrapping"/>
        <w:t xml:space="preserve">View Answer</w:t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1DE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23. The solid-state instruments are of higher accuracy than mechanical systems.</w:t>
        <w:br w:type="textWrapping"/>
        <w:t xml:space="preserve">a) True</w:t>
        <w:br w:type="textWrapping"/>
        <w:t xml:space="preserve">b) False</w:t>
        <w:br w:type="textWrapping"/>
        <w:t xml:space="preserve">View Answer</w:t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1E0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24.The colour of emitted light from LED depends on</w:t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A.Construction of LED, that is physical dimensions</w:t>
      </w:r>
    </w:p>
    <w:p w:rsidR="00000000" w:rsidDel="00000000" w:rsidP="00000000" w:rsidRDefault="00000000" w:rsidRPr="00000000" w14:paraId="000001E3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B.Number of available carriers</w:t>
      </w:r>
    </w:p>
    <w:p w:rsidR="00000000" w:rsidDel="00000000" w:rsidP="00000000" w:rsidRDefault="00000000" w:rsidRPr="00000000" w14:paraId="000001E4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C.Type of semiconductor material used</w:t>
      </w:r>
    </w:p>
    <w:p w:rsidR="00000000" w:rsidDel="00000000" w:rsidP="00000000" w:rsidRDefault="00000000" w:rsidRPr="00000000" w14:paraId="000001E5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D.Number of recombinations taking place</w:t>
      </w:r>
    </w:p>
    <w:p w:rsidR="00000000" w:rsidDel="00000000" w:rsidP="00000000" w:rsidRDefault="00000000" w:rsidRPr="00000000" w14:paraId="000001E6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 C.Type of semiconductor material used</w:t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25. The advantage of LED is</w:t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A.Long life</w:t>
      </w:r>
    </w:p>
    <w:p w:rsidR="00000000" w:rsidDel="00000000" w:rsidP="00000000" w:rsidRDefault="00000000" w:rsidRPr="00000000" w14:paraId="000001EB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B.Fast on-off switching</w:t>
      </w:r>
    </w:p>
    <w:p w:rsidR="00000000" w:rsidDel="00000000" w:rsidP="00000000" w:rsidRDefault="00000000" w:rsidRPr="00000000" w14:paraId="000001EC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C.Low operating voltage</w:t>
      </w:r>
    </w:p>
    <w:p w:rsidR="00000000" w:rsidDel="00000000" w:rsidP="00000000" w:rsidRDefault="00000000" w:rsidRPr="00000000" w14:paraId="000001ED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D.All of the above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MS Mincho" w:cs="MS Mincho" w:eastAsia="MS Mincho" w:hAnsi="MS Mincho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View Answer D.All of the above</w:t>
      </w:r>
    </w:p>
    <w:p w:rsidR="00000000" w:rsidDel="00000000" w:rsidP="00000000" w:rsidRDefault="00000000" w:rsidRPr="00000000" w14:paraId="000001F0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26. The typical value of power consumption of LED is</w:t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A.Around 10 mW</w:t>
      </w:r>
    </w:p>
    <w:p w:rsidR="00000000" w:rsidDel="00000000" w:rsidP="00000000" w:rsidRDefault="00000000" w:rsidRPr="00000000" w14:paraId="000001F3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B.In between 15 mW and 20 mW</w:t>
      </w:r>
    </w:p>
    <w:p w:rsidR="00000000" w:rsidDel="00000000" w:rsidP="00000000" w:rsidRDefault="00000000" w:rsidRPr="00000000" w14:paraId="000001F4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C.In between 30 mW and 40 mW</w:t>
      </w:r>
    </w:p>
    <w:p w:rsidR="00000000" w:rsidDel="00000000" w:rsidP="00000000" w:rsidRDefault="00000000" w:rsidRPr="00000000" w14:paraId="000001F5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  D.In between 35 mW and 50 mW</w:t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MS Mincho" w:cs="MS Mincho" w:eastAsia="MS Mincho" w:hAnsi="MS Mincho"/>
          <w:sz w:val="28"/>
          <w:szCs w:val="28"/>
          <w:rtl w:val="0"/>
        </w:rPr>
        <w:t xml:space="preserve">✔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View Answer B.In between 15 mW and 20 mW</w:t>
      </w:r>
    </w:p>
    <w:p w:rsidR="00000000" w:rsidDel="00000000" w:rsidP="00000000" w:rsidRDefault="00000000" w:rsidRPr="00000000" w14:paraId="000001F8">
      <w:pPr>
        <w:spacing w:after="0" w:line="240" w:lineRule="auto"/>
        <w:rPr>
          <w:ins w:author="Unknown" w:id="0" w:date="2020-09-15T05:38:39Z"/>
          <w:rFonts w:ascii="Times New Roman" w:cs="Times New Roman" w:eastAsia="Times New Roman" w:hAnsi="Times New Roman"/>
          <w:sz w:val="28"/>
          <w:szCs w:val="28"/>
        </w:rPr>
      </w:pPr>
      <w:ins w:author="Unknown" w:id="0" w:date="2020-09-15T05:38:3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F9">
      <w:pPr>
        <w:spacing w:after="0" w:before="280" w:line="240" w:lineRule="auto"/>
        <w:rPr>
          <w:ins w:author="Unknown" w:id="0" w:date="2020-09-15T05:38:39Z"/>
          <w:rFonts w:ascii="Times New Roman" w:cs="Times New Roman" w:eastAsia="Times New Roman" w:hAnsi="Times New Roman"/>
          <w:sz w:val="28"/>
          <w:szCs w:val="28"/>
        </w:rPr>
      </w:pPr>
      <w:ins w:author="Unknown" w:id="0" w:date="2020-09-15T05:38:39Z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29. When forward biased, LED emits light because of</w:t>
        </w:r>
      </w:ins>
    </w:p>
    <w:p w:rsidR="00000000" w:rsidDel="00000000" w:rsidP="00000000" w:rsidRDefault="00000000" w:rsidRPr="00000000" w14:paraId="000001FA">
      <w:pPr>
        <w:spacing w:after="0" w:line="240" w:lineRule="auto"/>
        <w:rPr>
          <w:ins w:author="Unknown" w:id="0" w:date="2020-09-15T05:38:39Z"/>
          <w:rFonts w:ascii="Times New Roman" w:cs="Times New Roman" w:eastAsia="Times New Roman" w:hAnsi="Times New Roman"/>
          <w:sz w:val="28"/>
          <w:szCs w:val="28"/>
        </w:rPr>
      </w:pPr>
      <w:ins w:author="Unknown" w:id="0" w:date="2020-09-15T05:38:3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FB">
      <w:pPr>
        <w:spacing w:after="0" w:before="280" w:line="240" w:lineRule="auto"/>
        <w:rPr>
          <w:ins w:author="Unknown" w:id="0" w:date="2020-09-15T05:38:39Z"/>
          <w:rFonts w:ascii="Times New Roman" w:cs="Times New Roman" w:eastAsia="Times New Roman" w:hAnsi="Times New Roman"/>
          <w:sz w:val="28"/>
          <w:szCs w:val="28"/>
        </w:rPr>
      </w:pPr>
      <w:ins w:author="Unknown" w:id="0" w:date="2020-09-15T05:38:39Z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   A.Recombination of carriers</w:t>
        </w:r>
      </w:ins>
    </w:p>
    <w:p w:rsidR="00000000" w:rsidDel="00000000" w:rsidP="00000000" w:rsidRDefault="00000000" w:rsidRPr="00000000" w14:paraId="000001FC">
      <w:pPr>
        <w:spacing w:after="0" w:before="280" w:line="240" w:lineRule="auto"/>
        <w:rPr>
          <w:ins w:author="Unknown" w:id="0" w:date="2020-09-15T05:38:39Z"/>
          <w:rFonts w:ascii="Times New Roman" w:cs="Times New Roman" w:eastAsia="Times New Roman" w:hAnsi="Times New Roman"/>
          <w:sz w:val="28"/>
          <w:szCs w:val="28"/>
        </w:rPr>
      </w:pPr>
      <w:ins w:author="Unknown" w:id="0" w:date="2020-09-15T05:38:39Z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   B.Light generated in breaking the covalent bonds</w:t>
        </w:r>
      </w:ins>
    </w:p>
    <w:p w:rsidR="00000000" w:rsidDel="00000000" w:rsidP="00000000" w:rsidRDefault="00000000" w:rsidRPr="00000000" w14:paraId="000001FD">
      <w:pPr>
        <w:spacing w:after="0" w:before="280" w:line="240" w:lineRule="auto"/>
        <w:rPr>
          <w:ins w:author="Unknown" w:id="0" w:date="2020-09-15T05:38:39Z"/>
          <w:rFonts w:ascii="Times New Roman" w:cs="Times New Roman" w:eastAsia="Times New Roman" w:hAnsi="Times New Roman"/>
          <w:sz w:val="28"/>
          <w:szCs w:val="28"/>
        </w:rPr>
      </w:pPr>
      <w:ins w:author="Unknown" w:id="0" w:date="2020-09-15T05:38:39Z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   C.Light produced by collisions</w:t>
        </w:r>
      </w:ins>
    </w:p>
    <w:p w:rsidR="00000000" w:rsidDel="00000000" w:rsidP="00000000" w:rsidRDefault="00000000" w:rsidRPr="00000000" w14:paraId="000001FE">
      <w:pPr>
        <w:spacing w:after="0" w:before="280" w:line="240" w:lineRule="auto"/>
        <w:rPr>
          <w:ins w:author="Unknown" w:id="0" w:date="2020-09-15T05:38:39Z"/>
          <w:rFonts w:ascii="Times New Roman" w:cs="Times New Roman" w:eastAsia="Times New Roman" w:hAnsi="Times New Roman"/>
          <w:sz w:val="28"/>
          <w:szCs w:val="28"/>
        </w:rPr>
      </w:pPr>
      <w:ins w:author="Unknown" w:id="0" w:date="2020-09-15T05:38:39Z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   D.All of the above reasons</w:t>
        </w:r>
      </w:ins>
    </w:p>
    <w:p w:rsidR="00000000" w:rsidDel="00000000" w:rsidP="00000000" w:rsidRDefault="00000000" w:rsidRPr="00000000" w14:paraId="000001FF">
      <w:pPr>
        <w:spacing w:after="0" w:line="240" w:lineRule="auto"/>
        <w:rPr>
          <w:ins w:author="Unknown" w:id="0" w:date="2020-09-15T05:38:39Z"/>
          <w:rFonts w:ascii="Times New Roman" w:cs="Times New Roman" w:eastAsia="Times New Roman" w:hAnsi="Times New Roman"/>
          <w:sz w:val="28"/>
          <w:szCs w:val="28"/>
        </w:rPr>
      </w:pPr>
      <w:ins w:author="Unknown" w:id="0" w:date="2020-09-15T05:38:3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200">
      <w:pPr>
        <w:spacing w:after="0" w:before="280" w:line="240" w:lineRule="auto"/>
        <w:rPr>
          <w:ins w:author="Unknown" w:id="0" w:date="2020-09-15T05:38:39Z"/>
          <w:rFonts w:ascii="Times New Roman" w:cs="Times New Roman" w:eastAsia="Times New Roman" w:hAnsi="Times New Roman"/>
          <w:sz w:val="28"/>
          <w:szCs w:val="28"/>
        </w:rPr>
      </w:pPr>
      <w:ins w:author="Unknown" w:id="0" w:date="2020-09-15T05:38:39Z">
        <w:r w:rsidDel="00000000" w:rsidR="00000000" w:rsidRPr="00000000">
          <w:rPr>
            <w:rFonts w:ascii="MS Mincho" w:cs="MS Mincho" w:eastAsia="MS Mincho" w:hAnsi="MS Mincho"/>
            <w:sz w:val="28"/>
            <w:szCs w:val="28"/>
            <w:rtl w:val="0"/>
          </w:rPr>
          <w:t xml:space="preserve">✔</w:t>
        </w:r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 View Answer</w:t>
        </w:r>
      </w:ins>
    </w:p>
    <w:p w:rsidR="00000000" w:rsidDel="00000000" w:rsidP="00000000" w:rsidRDefault="00000000" w:rsidRPr="00000000" w14:paraId="00000201">
      <w:pPr>
        <w:spacing w:after="0" w:line="240" w:lineRule="auto"/>
        <w:rPr>
          <w:ins w:author="Unknown" w:id="0" w:date="2020-09-15T05:38:39Z"/>
          <w:rFonts w:ascii="Times New Roman" w:cs="Times New Roman" w:eastAsia="Times New Roman" w:hAnsi="Times New Roman"/>
          <w:sz w:val="28"/>
          <w:szCs w:val="28"/>
        </w:rPr>
      </w:pPr>
      <w:ins w:author="Unknown" w:id="0" w:date="2020-09-15T05:38:3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202">
      <w:pPr>
        <w:spacing w:after="0" w:line="240" w:lineRule="auto"/>
        <w:rPr>
          <w:ins w:author="Unknown" w:id="0" w:date="2020-09-15T05:38:39Z"/>
          <w:rFonts w:ascii="Times New Roman" w:cs="Times New Roman" w:eastAsia="Times New Roman" w:hAnsi="Times New Roman"/>
          <w:sz w:val="28"/>
          <w:szCs w:val="28"/>
        </w:rPr>
      </w:pPr>
      <w:ins w:author="Unknown" w:id="0" w:date="2020-09-15T05:38:39Z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A.Recombination of carriers</w:t>
        </w:r>
      </w:ins>
    </w:p>
    <w:p w:rsidR="00000000" w:rsidDel="00000000" w:rsidP="00000000" w:rsidRDefault="00000000" w:rsidRPr="00000000" w14:paraId="00000203">
      <w:pPr>
        <w:spacing w:after="0" w:line="240" w:lineRule="auto"/>
        <w:rPr>
          <w:ins w:author="Unknown" w:id="0" w:date="2020-09-15T05:38:39Z"/>
          <w:rFonts w:ascii="Times New Roman" w:cs="Times New Roman" w:eastAsia="Times New Roman" w:hAnsi="Times New Roman"/>
          <w:sz w:val="28"/>
          <w:szCs w:val="28"/>
        </w:rPr>
      </w:pPr>
      <w:ins w:author="Unknown" w:id="0" w:date="2020-09-15T05:38:3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204">
      <w:pPr>
        <w:spacing w:after="0" w:before="280" w:line="240" w:lineRule="auto"/>
        <w:rPr>
          <w:ins w:author="Unknown" w:id="0" w:date="2020-09-15T05:38:39Z"/>
          <w:rFonts w:ascii="Times New Roman" w:cs="Times New Roman" w:eastAsia="Times New Roman" w:hAnsi="Times New Roman"/>
          <w:sz w:val="28"/>
          <w:szCs w:val="28"/>
        </w:rPr>
      </w:pPr>
      <w:ins w:author="Unknown" w:id="0" w:date="2020-09-15T05:38:39Z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30. The LEDs made with GaAs emit light in the</w:t>
        </w:r>
      </w:ins>
    </w:p>
    <w:p w:rsidR="00000000" w:rsidDel="00000000" w:rsidP="00000000" w:rsidRDefault="00000000" w:rsidRPr="00000000" w14:paraId="00000205">
      <w:pPr>
        <w:spacing w:after="0" w:line="240" w:lineRule="auto"/>
        <w:rPr>
          <w:ins w:author="Unknown" w:id="0" w:date="2020-09-15T05:38:39Z"/>
          <w:rFonts w:ascii="Times New Roman" w:cs="Times New Roman" w:eastAsia="Times New Roman" w:hAnsi="Times New Roman"/>
          <w:sz w:val="28"/>
          <w:szCs w:val="28"/>
        </w:rPr>
      </w:pPr>
      <w:ins w:author="Unknown" w:id="0" w:date="2020-09-15T05:38:3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206">
      <w:pPr>
        <w:spacing w:after="0" w:before="280" w:line="240" w:lineRule="auto"/>
        <w:rPr>
          <w:ins w:author="Unknown" w:id="0" w:date="2020-09-15T05:38:39Z"/>
          <w:rFonts w:ascii="Times New Roman" w:cs="Times New Roman" w:eastAsia="Times New Roman" w:hAnsi="Times New Roman"/>
          <w:sz w:val="28"/>
          <w:szCs w:val="28"/>
        </w:rPr>
      </w:pPr>
      <w:ins w:author="Unknown" w:id="0" w:date="2020-09-15T05:38:39Z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   A.Yellow region</w:t>
        </w:r>
      </w:ins>
    </w:p>
    <w:p w:rsidR="00000000" w:rsidDel="00000000" w:rsidP="00000000" w:rsidRDefault="00000000" w:rsidRPr="00000000" w14:paraId="00000207">
      <w:pPr>
        <w:spacing w:after="0" w:before="280" w:line="240" w:lineRule="auto"/>
        <w:rPr>
          <w:ins w:author="Unknown" w:id="0" w:date="2020-09-15T05:38:39Z"/>
          <w:rFonts w:ascii="Times New Roman" w:cs="Times New Roman" w:eastAsia="Times New Roman" w:hAnsi="Times New Roman"/>
          <w:sz w:val="28"/>
          <w:szCs w:val="28"/>
        </w:rPr>
      </w:pPr>
      <w:ins w:author="Unknown" w:id="0" w:date="2020-09-15T05:38:39Z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   B.Infrared region</w:t>
        </w:r>
      </w:ins>
    </w:p>
    <w:p w:rsidR="00000000" w:rsidDel="00000000" w:rsidP="00000000" w:rsidRDefault="00000000" w:rsidRPr="00000000" w14:paraId="00000208">
      <w:pPr>
        <w:spacing w:after="0" w:before="280" w:line="240" w:lineRule="auto"/>
        <w:rPr>
          <w:ins w:author="Unknown" w:id="0" w:date="2020-09-15T05:38:39Z"/>
          <w:rFonts w:ascii="Times New Roman" w:cs="Times New Roman" w:eastAsia="Times New Roman" w:hAnsi="Times New Roman"/>
          <w:sz w:val="28"/>
          <w:szCs w:val="28"/>
        </w:rPr>
      </w:pPr>
      <w:ins w:author="Unknown" w:id="0" w:date="2020-09-15T05:38:39Z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   C.Orange region</w:t>
        </w:r>
      </w:ins>
    </w:p>
    <w:p w:rsidR="00000000" w:rsidDel="00000000" w:rsidP="00000000" w:rsidRDefault="00000000" w:rsidRPr="00000000" w14:paraId="00000209">
      <w:pPr>
        <w:spacing w:after="0" w:before="280" w:line="240" w:lineRule="auto"/>
        <w:rPr>
          <w:ins w:author="Unknown" w:id="0" w:date="2020-09-15T05:38:39Z"/>
          <w:rFonts w:ascii="Times New Roman" w:cs="Times New Roman" w:eastAsia="Times New Roman" w:hAnsi="Times New Roman"/>
          <w:sz w:val="28"/>
          <w:szCs w:val="28"/>
        </w:rPr>
      </w:pPr>
      <w:ins w:author="Unknown" w:id="0" w:date="2020-09-15T05:38:39Z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   D.Red visible region</w:t>
        </w:r>
      </w:ins>
    </w:p>
    <w:p w:rsidR="00000000" w:rsidDel="00000000" w:rsidP="00000000" w:rsidRDefault="00000000" w:rsidRPr="00000000" w14:paraId="0000020A">
      <w:pPr>
        <w:spacing w:after="0" w:line="240" w:lineRule="auto"/>
        <w:rPr>
          <w:ins w:author="Unknown" w:id="0" w:date="2020-09-15T05:38:39Z"/>
          <w:rFonts w:ascii="Times New Roman" w:cs="Times New Roman" w:eastAsia="Times New Roman" w:hAnsi="Times New Roman"/>
          <w:sz w:val="28"/>
          <w:szCs w:val="28"/>
        </w:rPr>
      </w:pPr>
      <w:ins w:author="Unknown" w:id="0" w:date="2020-09-15T05:38:3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20B">
      <w:pPr>
        <w:spacing w:after="0" w:line="240" w:lineRule="auto"/>
        <w:rPr>
          <w:ins w:author="Unknown" w:id="0" w:date="2020-09-15T05:38:39Z"/>
          <w:rFonts w:ascii="Times New Roman" w:cs="Times New Roman" w:eastAsia="Times New Roman" w:hAnsi="Times New Roman"/>
          <w:sz w:val="28"/>
          <w:szCs w:val="28"/>
        </w:rPr>
      </w:pPr>
      <w:ins w:author="Unknown" w:id="0" w:date="2020-09-15T05:38:3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20C">
      <w:pPr>
        <w:spacing w:after="0" w:line="240" w:lineRule="auto"/>
        <w:rPr>
          <w:ins w:author="Unknown" w:id="1" w:date="2020-09-15T05:38:39Z"/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ANS:</w:t>
      </w:r>
      <w:ins w:author="Unknown" w:id="1" w:date="2020-09-15T05:38:39Z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B.Infrared region</w:t>
        </w:r>
      </w:ins>
    </w:p>
    <w:p w:rsidR="00000000" w:rsidDel="00000000" w:rsidP="00000000" w:rsidRDefault="00000000" w:rsidRPr="00000000" w14:paraId="0000020D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30. What is the use of a laser beam in image formation?</w:t>
        <w:br w:type="textWrapping"/>
        <w:t xml:space="preserve">a) Triangulation system for measuring system</w:t>
        <w:br w:type="textWrapping"/>
        <w:t xml:space="preserve">b) Reduce glare of image</w:t>
        <w:br w:type="textWrapping"/>
        <w:t xml:space="preserve">c) Controls contrast of image</w:t>
        <w:br w:type="textWrapping"/>
        <w:t xml:space="preserve">d) Controls brightness of image</w:t>
        <w:br w:type="textWrapping"/>
        <w:t xml:space="preserve">View Answer</w:t>
      </w:r>
    </w:p>
    <w:p w:rsidR="00000000" w:rsidDel="00000000" w:rsidP="00000000" w:rsidRDefault="00000000" w:rsidRPr="00000000" w14:paraId="000002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2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31. Where is backlighting is best suited?</w:t>
        <w:br w:type="textWrapping"/>
        <w:t xml:space="preserve">a) Simple silhouette image is required to obtain minimum image contrast</w:t>
        <w:br w:type="textWrapping"/>
        <w:t xml:space="preserve">b) Certain key features on the surface of the object are to be inspected</w:t>
        <w:br w:type="textWrapping"/>
        <w:t xml:space="preserve">c) Simple silhouette image is required to obtain maximum image contrast</w:t>
        <w:br w:type="textWrapping"/>
        <w:t xml:space="preserve">d) Three-dimensional feature is being inspected</w:t>
        <w:br w:type="textWrapping"/>
        <w:t xml:space="preserve">View Answer</w:t>
      </w:r>
    </w:p>
    <w:p w:rsidR="00000000" w:rsidDel="00000000" w:rsidP="00000000" w:rsidRDefault="00000000" w:rsidRPr="00000000" w14:paraId="000002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211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32. Which light is preferred if three dimensional features are being inspected?</w:t>
        <w:br w:type="textWrapping"/>
        <w:t xml:space="preserve">a) Front lighting</w:t>
        <w:br w:type="textWrapping"/>
        <w:t xml:space="preserve">b) Side lighting</w:t>
        <w:br w:type="textWrapping"/>
        <w:t xml:space="preserve">c) Backlighting</w:t>
        <w:br w:type="textWrapping"/>
        <w:t xml:space="preserve">d) Any lighting is suited</w:t>
        <w:br w:type="textWrapping"/>
        <w:t xml:space="preserve">View Answer-C</w:t>
      </w:r>
    </w:p>
    <w:p w:rsidR="00000000" w:rsidDel="00000000" w:rsidP="00000000" w:rsidRDefault="00000000" w:rsidRPr="00000000" w14:paraId="00000212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33. Why do CCD or CID cameras are used?</w:t>
        <w:br w:type="textWrapping"/>
        <w:t xml:space="preserve">a) To generate the electronic signal representing the image</w:t>
        <w:br w:type="textWrapping"/>
        <w:t xml:space="preserve">b) To generate image’s hard copy</w:t>
        <w:br w:type="textWrapping"/>
        <w:t xml:space="preserve">c) To determine lighting of the image</w:t>
        <w:br w:type="textWrapping"/>
        <w:t xml:space="preserve">d) To capture heat signature</w:t>
        <w:br w:type="textWrapping"/>
        <w:t xml:space="preserve">View Answer</w:t>
      </w:r>
    </w:p>
    <w:p w:rsidR="00000000" w:rsidDel="00000000" w:rsidP="00000000" w:rsidRDefault="00000000" w:rsidRPr="00000000" w14:paraId="0000021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214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34. Where is the Vidicon Camera used?</w:t>
        <w:br w:type="textWrapping"/>
        <w:t xml:space="preserve">a) Open-circuit television systems</w:t>
        <w:br w:type="textWrapping"/>
        <w:t xml:space="preserve">b) In Image processing</w:t>
        <w:br w:type="textWrapping"/>
        <w:t xml:space="preserve">c) In image analysis</w:t>
        <w:br w:type="textWrapping"/>
        <w:t xml:space="preserve">d) Closed-circuit television systems</w:t>
        <w:br w:type="textWrapping"/>
        <w:t xml:space="preserve">View Answer</w:t>
      </w:r>
    </w:p>
    <w:p w:rsidR="00000000" w:rsidDel="00000000" w:rsidP="00000000" w:rsidRDefault="00000000" w:rsidRPr="00000000" w14:paraId="000002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 d</w:t>
        <w:br w:type="textWrapping"/>
      </w:r>
    </w:p>
    <w:p w:rsidR="00000000" w:rsidDel="00000000" w:rsidP="00000000" w:rsidRDefault="00000000" w:rsidRPr="00000000" w14:paraId="0000021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35. What is used in solid state cameras?</w:t>
        <w:br w:type="textWrapping"/>
        <w:t xml:space="preserve">a) Image sensor IC</w:t>
        <w:br w:type="textWrapping"/>
        <w:t xml:space="preserve">b) CMOS image sensors</w:t>
        <w:br w:type="textWrapping"/>
        <w:t xml:space="preserve">c) Charge coupled device (CCD) image sensors</w:t>
        <w:br w:type="textWrapping"/>
        <w:t xml:space="preserve">d) Digital camera image sensor</w:t>
        <w:br w:type="textWrapping"/>
        <w:t xml:space="preserve">View Answer</w:t>
      </w:r>
    </w:p>
    <w:p w:rsidR="00000000" w:rsidDel="00000000" w:rsidP="00000000" w:rsidRDefault="00000000" w:rsidRPr="00000000" w14:paraId="00000217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36. How many detector elements are present in a matrix array solid state camera?</w:t>
        <w:br w:type="textWrapping"/>
        <w:t xml:space="preserve">a) 156 x 156 per array</w:t>
        <w:br w:type="textWrapping"/>
        <w:t xml:space="preserve">b) 216 x 216 per array</w:t>
        <w:br w:type="textWrapping"/>
        <w:t xml:space="preserve">c) 116 x 116 per array</w:t>
        <w:br w:type="textWrapping"/>
        <w:t xml:space="preserve">d) 256 x 256 per array</w:t>
        <w:br w:type="textWrapping"/>
        <w:t xml:space="preserve">View Answer</w:t>
      </w:r>
    </w:p>
    <w:p w:rsidR="00000000" w:rsidDel="00000000" w:rsidP="00000000" w:rsidRDefault="00000000" w:rsidRPr="00000000" w14:paraId="0000021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 d</w:t>
        <w:br w:type="textWrapping"/>
      </w:r>
    </w:p>
    <w:p w:rsidR="00000000" w:rsidDel="00000000" w:rsidP="00000000" w:rsidRDefault="00000000" w:rsidRPr="00000000" w14:paraId="000002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37. What is the common rate of an image forming in a camera?</w:t>
        <w:br w:type="textWrapping"/>
        <w:t xml:space="preserve">a) 20 images per second</w:t>
        <w:br w:type="textWrapping"/>
        <w:t xml:space="preserve">b) 30 images per second</w:t>
        <w:br w:type="textWrapping"/>
        <w:t xml:space="preserve">c) 25 images per second</w:t>
        <w:br w:type="textWrapping"/>
        <w:t xml:space="preserve">d) 50 images per second</w:t>
        <w:br w:type="textWrapping"/>
        <w:t xml:space="preserve">View Answer</w:t>
      </w:r>
    </w:p>
    <w:p w:rsidR="00000000" w:rsidDel="00000000" w:rsidP="00000000" w:rsidRDefault="00000000" w:rsidRPr="00000000" w14:paraId="0000021A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38. What is windowing?</w:t>
        <w:br w:type="textWrapping"/>
        <w:t xml:space="preserve">a) Technique used to concentrate the processing in a desired area of an image</w:t>
        <w:br w:type="textWrapping"/>
        <w:t xml:space="preserve">b) Technique used for image restoration</w:t>
        <w:br w:type="textWrapping"/>
        <w:t xml:space="preserve">c) Technique for image analysis</w:t>
        <w:br w:type="textWrapping"/>
        <w:t xml:space="preserve">d) Technique to describe and measure the properties of image features</w:t>
        <w:br w:type="textWrapping"/>
        <w:t xml:space="preserve">View Answer</w:t>
      </w:r>
    </w:p>
    <w:p w:rsidR="00000000" w:rsidDel="00000000" w:rsidP="00000000" w:rsidRDefault="00000000" w:rsidRPr="00000000" w14:paraId="0000021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2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39. Which of the following method is used to reduce processing of image?</w:t>
        <w:br w:type="textWrapping"/>
        <w:t xml:space="preserve">a) Triangulation technique</w:t>
        <w:br w:type="textWrapping"/>
        <w:t xml:space="preserve">b) Digital imaging technique</w:t>
        <w:br w:type="textWrapping"/>
        <w:t xml:space="preserve">c) Run length encoding</w:t>
        <w:br w:type="textWrapping"/>
        <w:t xml:space="preserve">d) Stereo vision</w:t>
        <w:br w:type="textWrapping"/>
        <w:t xml:space="preserve">View Answer</w:t>
      </w:r>
    </w:p>
    <w:p w:rsidR="00000000" w:rsidDel="00000000" w:rsidP="00000000" w:rsidRDefault="00000000" w:rsidRPr="00000000" w14:paraId="0000021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 c</w:t>
        <w:br w:type="textWrapping"/>
      </w:r>
    </w:p>
    <w:p w:rsidR="00000000" w:rsidDel="00000000" w:rsidP="00000000" w:rsidRDefault="00000000" w:rsidRPr="00000000" w14:paraId="0000021E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40. What is stadimetry?</w:t>
        <w:br w:type="textWrapping"/>
        <w:t xml:space="preserve">a) Direct imaging technique in which distance is judged by apparent object distance</w:t>
        <w:br w:type="textWrapping"/>
        <w:t xml:space="preserve">b) Indirect imaging technique in which distance is judged by apparent object distance</w:t>
        <w:br w:type="textWrapping"/>
        <w:t xml:space="preserve">c) Direct imaging technique in which distance is judged by actual distance of the object</w:t>
        <w:br w:type="textWrapping"/>
        <w:t xml:space="preserve">d) Indirect imaging technique in which distance is judged by actual distance of the object</w:t>
        <w:br w:type="textWrapping"/>
        <w:t xml:space="preserve">View Answer</w:t>
      </w:r>
    </w:p>
    <w:p w:rsidR="00000000" w:rsidDel="00000000" w:rsidP="00000000" w:rsidRDefault="00000000" w:rsidRPr="00000000" w14:paraId="0000021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 a</w:t>
        <w:br w:type="textWrapping"/>
      </w:r>
    </w:p>
    <w:p w:rsidR="00000000" w:rsidDel="00000000" w:rsidP="00000000" w:rsidRDefault="00000000" w:rsidRPr="00000000" w14:paraId="00000220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41. Which method is not used to determine object orientation?</w:t>
        <w:br w:type="textWrapping"/>
        <w:t xml:space="preserve">a) Equivalent ellipse</w:t>
        <w:br w:type="textWrapping"/>
        <w:t xml:space="preserve">b) Triangulation technique</w:t>
        <w:br w:type="textWrapping"/>
        <w:t xml:space="preserve">c) Structured light method</w:t>
        <w:br w:type="textWrapping"/>
        <w:t xml:space="preserve">d) Light intensity distribution</w:t>
        <w:br w:type="textWrapping"/>
        <w:t xml:space="preserve">View Answer</w:t>
      </w:r>
    </w:p>
    <w:p w:rsidR="00000000" w:rsidDel="00000000" w:rsidP="00000000" w:rsidRDefault="00000000" w:rsidRPr="00000000" w14:paraId="0000022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222">
      <w:pPr>
        <w:spacing w:after="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42. Which method is used for interpreting images?</w:t>
        <w:br w:type="textWrapping"/>
        <w:t xml:space="preserve">a) Light intensity distribution</w:t>
        <w:br w:type="textWrapping"/>
        <w:t xml:space="preserve">b) Stereo vision</w:t>
        <w:br w:type="textWrapping"/>
        <w:t xml:space="preserve">c) Optical computing</w:t>
        <w:br w:type="textWrapping"/>
        <w:t xml:space="preserve">d) Template matching</w:t>
        <w:br w:type="textWrapping"/>
        <w:t xml:space="preserve">View Answer</w:t>
      </w:r>
    </w:p>
    <w:p w:rsidR="00000000" w:rsidDel="00000000" w:rsidP="00000000" w:rsidRDefault="00000000" w:rsidRPr="00000000" w14:paraId="0000022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 d</w:t>
        <w:br w:type="textWrapping"/>
      </w:r>
    </w:p>
    <w:p w:rsidR="00000000" w:rsidDel="00000000" w:rsidP="00000000" w:rsidRDefault="00000000" w:rsidRPr="00000000" w14:paraId="0000022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43. What do you mean by image interpretation?</w:t>
        <w:br w:type="textWrapping"/>
        <w:t xml:space="preserve">a) Identification of type of image</w:t>
        <w:br w:type="textWrapping"/>
        <w:t xml:space="preserve">b) Identification of an object based on recognition of its image</w:t>
        <w:br w:type="textWrapping"/>
        <w:t xml:space="preserve">c) Identification of color content of image</w:t>
        <w:br w:type="textWrapping"/>
        <w:t xml:space="preserve">d) Identification of each pixel of image</w:t>
        <w:br w:type="textWrapping"/>
        <w:t xml:space="preserve">View Answer</w:t>
      </w:r>
    </w:p>
    <w:p w:rsidR="00000000" w:rsidDel="00000000" w:rsidP="00000000" w:rsidRDefault="00000000" w:rsidRPr="00000000" w14:paraId="0000022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Answer: b</w:t>
        <w:br w:type="textWrapping"/>
      </w:r>
    </w:p>
    <w:p w:rsidR="00000000" w:rsidDel="00000000" w:rsidP="00000000" w:rsidRDefault="00000000" w:rsidRPr="00000000" w14:paraId="0000022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widowControl w:val="0"/>
        <w:ind w:right="-9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UNIT3: HDTV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630" w:right="0" w:hanging="63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The satellite that is used as a relay to extend communication distance is called as _______b___</w:t>
        <w:br w:type="textWrapping"/>
        <w:t xml:space="preserve">a) Relay satellites</w:t>
        <w:br w:type="textWrapping"/>
        <w:t xml:space="preserve">b) Communication satellites</w:t>
        <w:br w:type="textWrapping"/>
        <w:t xml:space="preserve">c) Repeater satellites</w:t>
        <w:br w:type="textWrapping"/>
        <w:t xml:space="preserve">d) Geosynchronous satellites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Ans:b</w:t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The transmitter-receiver combination in the satellite is known as a __c_____</w:t>
        <w:br w:type="textWrapping"/>
        <w:t xml:space="preserve">a) Relay</w:t>
        <w:br w:type="textWrapping"/>
        <w:t xml:space="preserve">b) Repeater</w:t>
        <w:br w:type="textWrapping"/>
        <w:t xml:space="preserve">c) Transponder</w:t>
        <w:br w:type="textWrapping"/>
        <w:t xml:space="preserve">d) Duplexer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eeeeee" w:val="clear"/>
          <w:vertAlign w:val="baseline"/>
          <w:rtl w:val="0"/>
        </w:rPr>
        <w:t xml:space="preserve">Ans: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3. The downlink frequency is lower than the uplink frequency.</w:t>
        <w:br w:type="textWrapping"/>
        <w:t xml:space="preserve">a) True</w:t>
        <w:br w:type="textWrapping"/>
        <w:t xml:space="preserve">b) False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eeeeee" w:val="clear"/>
          <w:vertAlign w:val="baseline"/>
          <w:rtl w:val="0"/>
        </w:rPr>
        <w:t xml:space="preserve">Ans: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4. What is the reason for carrying multiple transponders in a satellite?</w:t>
        <w:br w:type="textWrapping"/>
        <w:t xml:space="preserve">a) More number of operating channel</w:t>
        <w:br w:type="textWrapping"/>
        <w:t xml:space="preserve">b) Better reception</w:t>
        <w:br w:type="textWrapping"/>
        <w:t xml:space="preserve">c) More gain</w:t>
        <w:br w:type="textWrapping"/>
        <w:t xml:space="preserve">d) Redundancy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eeeeee" w:val="clear"/>
          <w:vertAlign w:val="baseline"/>
          <w:rtl w:val="0"/>
        </w:rPr>
        <w:t xml:space="preserve">Ans: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5. Why are VHF, UHF, and microwave signals used in satellite communication?</w:t>
        <w:br w:type="textWrapping"/>
        <w:t xml:space="preserve">a) More bandwidth</w:t>
        <w:br w:type="textWrapping"/>
        <w:t xml:space="preserve">b) More spectrum space</w:t>
        <w:br w:type="textWrapping"/>
        <w:t xml:space="preserve">c) Are not diffracted by the ionosphere</w:t>
        <w:br w:type="textWrapping"/>
        <w:t xml:space="preserve">d) Economically viable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eeeeee" w:val="clear"/>
          <w:vertAlign w:val="baseline"/>
          <w:rtl w:val="0"/>
        </w:rPr>
        <w:t xml:space="preserve">Ans: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6. What is the reason for shifting from c band to ku band in satellite communication?</w:t>
        <w:br w:type="textWrapping"/>
        <w:t xml:space="preserve">a) Lesser attenuation</w:t>
        <w:br w:type="textWrapping"/>
        <w:t xml:space="preserve">b) Less power requirements</w:t>
        <w:br w:type="textWrapping"/>
        <w:t xml:space="preserve">c) More bandwidth</w:t>
        <w:br w:type="textWrapping"/>
        <w:t xml:space="preserve">d) Overcrowding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eeeeee" w:val="clear"/>
          <w:vertAlign w:val="baseline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7. Which of the following bands cannot be used for satellite communication?</w:t>
        <w:br w:type="textWrapping"/>
        <w:t xml:space="preserve">a) MF</w:t>
        <w:br w:type="textWrapping"/>
        <w:t xml:space="preserve">b) Ku</w:t>
        <w:br w:type="textWrapping"/>
        <w:t xml:space="preserve">c) X</w:t>
        <w:br w:type="textWrapping"/>
        <w:t xml:space="preserve">d) C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eeeeee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  <w:rtl w:val="0"/>
        </w:rPr>
        <w:t xml:space="preserve">8. What is the maximum theoretical data rate if a transponder is used for binary transmission and has a bandwidth of 36MHz?</w:t>
        <w:br w:type="textWrapping"/>
        <w:t xml:space="preserve">a) 32Mpbs</w:t>
        <w:br w:type="textWrapping"/>
        <w:t xml:space="preserve">b) 72Mpbs</w:t>
        <w:br w:type="textWrapping"/>
        <w:t xml:space="preserve">c) 36Mpbs</w:t>
        <w:br w:type="textWrapping"/>
        <w:t xml:space="preserve">d) 12Mpbs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eeeeee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eeeeee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9.  With reference to Direct to Home (DTH) satellite transmission, what is the difference between C-Band transmission and Ku-Band Transmission?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a. The uplink and downlink Frequency range of the C-Band is much smaller than the Ku-Band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b. A larger disc is needed for Ku-Band transmissions compared to C-band transmissions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4"/>
          <w:szCs w:val="24"/>
          <w:highlight w:val="white"/>
          <w:u w:val="none"/>
          <w:vertAlign w:val="baseline"/>
          <w:rtl w:val="0"/>
        </w:rPr>
        <w:t xml:space="preserve">c. C-band is generally not interfered with the microwave links and other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eeeeee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eeeeee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In HDTV both the video and the audio signals must be digitized by A/D converters and transmitted ______ to the receiver.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Serially</w:t>
      </w:r>
    </w:p>
    <w:p w:rsidR="00000000" w:rsidDel="00000000" w:rsidP="00000000" w:rsidRDefault="00000000" w:rsidRPr="00000000" w14:paraId="000002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Parallel</w:t>
      </w:r>
    </w:p>
    <w:p w:rsidR="00000000" w:rsidDel="00000000" w:rsidP="00000000" w:rsidRDefault="00000000" w:rsidRPr="00000000" w14:paraId="000002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Reliably </w:t>
      </w:r>
    </w:p>
    <w:p w:rsidR="00000000" w:rsidDel="00000000" w:rsidP="00000000" w:rsidRDefault="00000000" w:rsidRPr="00000000" w14:paraId="000002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Manually 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eeeeee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eeeeee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eeeee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11. In HDTV transmitter, the luminance sampling rate is _____, and the chroma sampling rate is _______.</w:t>
      </w:r>
    </w:p>
    <w:p w:rsidR="00000000" w:rsidDel="00000000" w:rsidP="00000000" w:rsidRDefault="00000000" w:rsidRPr="00000000" w14:paraId="00000244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a. 4.2 MHz</w:t>
      </w:r>
    </w:p>
    <w:p w:rsidR="00000000" w:rsidDel="00000000" w:rsidP="00000000" w:rsidRDefault="00000000" w:rsidRPr="00000000" w14:paraId="00000245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b. 14.3 MHz</w:t>
      </w:r>
    </w:p>
    <w:p w:rsidR="00000000" w:rsidDel="00000000" w:rsidP="00000000" w:rsidRDefault="00000000" w:rsidRPr="00000000" w14:paraId="00000246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c. 6 MHz</w:t>
      </w:r>
    </w:p>
    <w:p w:rsidR="00000000" w:rsidDel="00000000" w:rsidP="00000000" w:rsidRDefault="00000000" w:rsidRPr="00000000" w14:paraId="00000247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d. 7.15 MHz</w:t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eeeeee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eeeeee" w:val="clear"/>
          <w:vertAlign w:val="baseline"/>
          <w:rtl w:val="0"/>
        </w:rPr>
        <w:t xml:space="preserve">B &amp; D</w:t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4"/>
          <w:szCs w:val="24"/>
          <w:u w:val="none"/>
          <w:shd w:fill="eeeeee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______ is the data compression method used in HDTV.</w:t>
      </w:r>
    </w:p>
    <w:p w:rsidR="00000000" w:rsidDel="00000000" w:rsidP="00000000" w:rsidRDefault="00000000" w:rsidRPr="00000000" w14:paraId="0000024B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a. JPEG</w:t>
      </w:r>
    </w:p>
    <w:p w:rsidR="00000000" w:rsidDel="00000000" w:rsidP="00000000" w:rsidRDefault="00000000" w:rsidRPr="00000000" w14:paraId="0000024C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b.Bit map</w:t>
      </w:r>
    </w:p>
    <w:p w:rsidR="00000000" w:rsidDel="00000000" w:rsidP="00000000" w:rsidRDefault="00000000" w:rsidRPr="00000000" w14:paraId="0000024D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c. MPEG-4</w:t>
      </w:r>
    </w:p>
    <w:p w:rsidR="00000000" w:rsidDel="00000000" w:rsidP="00000000" w:rsidRDefault="00000000" w:rsidRPr="00000000" w14:paraId="0000024E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d MPEG-2</w:t>
      </w:r>
    </w:p>
    <w:p w:rsidR="00000000" w:rsidDel="00000000" w:rsidP="00000000" w:rsidRDefault="00000000" w:rsidRPr="00000000" w14:paraId="0000024F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Ans-d</w:t>
      </w:r>
    </w:p>
    <w:p w:rsidR="00000000" w:rsidDel="00000000" w:rsidP="00000000" w:rsidRDefault="00000000" w:rsidRPr="00000000" w14:paraId="00000250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13</w:t>
      </w:r>
      <w:r w:rsidDel="00000000" w:rsidR="00000000" w:rsidRPr="00000000">
        <w:rPr>
          <w:color w:val="333333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In HDTV transmitter, the random serial signal is passed through a Reed-Solomon (RS) error detection and correction circuit. This circuit ______to the data stream so that transmission errors can be detected at the receiver and corrected.</w: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Adds extra bits</w:t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Subtracts the extra bits </w:t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Does not change the bit</w:t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Maintains the bits</w:t>
      </w:r>
    </w:p>
    <w:p w:rsidR="00000000" w:rsidDel="00000000" w:rsidP="00000000" w:rsidRDefault="00000000" w:rsidRPr="00000000" w14:paraId="000002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Ans:a</w:t>
      </w:r>
    </w:p>
    <w:p w:rsidR="00000000" w:rsidDel="00000000" w:rsidP="00000000" w:rsidRDefault="00000000" w:rsidRPr="00000000" w14:paraId="0000025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The modulation scheme used in HDTV is _____</w:t>
      </w:r>
    </w:p>
    <w:p w:rsidR="00000000" w:rsidDel="00000000" w:rsidP="00000000" w:rsidRDefault="00000000" w:rsidRPr="00000000" w14:paraId="0000025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2-VSB</w:t>
      </w:r>
    </w:p>
    <w:p w:rsidR="00000000" w:rsidDel="00000000" w:rsidP="00000000" w:rsidRDefault="00000000" w:rsidRPr="00000000" w14:paraId="0000025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4-VSB</w:t>
      </w:r>
    </w:p>
    <w:p w:rsidR="00000000" w:rsidDel="00000000" w:rsidP="00000000" w:rsidRDefault="00000000" w:rsidRPr="00000000" w14:paraId="000002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8-VSB</w:t>
      </w:r>
    </w:p>
    <w:p w:rsidR="00000000" w:rsidDel="00000000" w:rsidP="00000000" w:rsidRDefault="00000000" w:rsidRPr="00000000" w14:paraId="000002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16-VSB</w:t>
      </w:r>
    </w:p>
    <w:p w:rsidR="00000000" w:rsidDel="00000000" w:rsidP="00000000" w:rsidRDefault="00000000" w:rsidRPr="00000000" w14:paraId="000002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Ans:c</w:t>
      </w:r>
    </w:p>
    <w:p w:rsidR="00000000" w:rsidDel="00000000" w:rsidP="00000000" w:rsidRDefault="00000000" w:rsidRPr="00000000" w14:paraId="000002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 An HDTV receiver picks up the _______signal.</w:t>
      </w:r>
    </w:p>
    <w:p w:rsidR="00000000" w:rsidDel="00000000" w:rsidP="00000000" w:rsidRDefault="00000000" w:rsidRPr="00000000" w14:paraId="000002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original</w:t>
      </w:r>
    </w:p>
    <w:p w:rsidR="00000000" w:rsidDel="00000000" w:rsidP="00000000" w:rsidRDefault="00000000" w:rsidRPr="00000000" w14:paraId="000002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changed</w:t>
      </w:r>
    </w:p>
    <w:p w:rsidR="00000000" w:rsidDel="00000000" w:rsidP="00000000" w:rsidRDefault="00000000" w:rsidRPr="00000000" w14:paraId="000002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fade</w:t>
      </w:r>
    </w:p>
    <w:p w:rsidR="00000000" w:rsidDel="00000000" w:rsidP="00000000" w:rsidRDefault="00000000" w:rsidRPr="00000000" w14:paraId="000002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composite</w:t>
      </w:r>
    </w:p>
    <w:p w:rsidR="00000000" w:rsidDel="00000000" w:rsidP="00000000" w:rsidRDefault="00000000" w:rsidRPr="00000000" w14:paraId="000002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 d</w:t>
      </w:r>
    </w:p>
    <w:p w:rsidR="00000000" w:rsidDel="00000000" w:rsidP="00000000" w:rsidRDefault="00000000" w:rsidRPr="00000000" w14:paraId="000002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16. DTH stands for</w:t>
      </w:r>
    </w:p>
    <w:p w:rsidR="00000000" w:rsidDel="00000000" w:rsidP="00000000" w:rsidRDefault="00000000" w:rsidRPr="00000000" w14:paraId="000002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Door to home</w:t>
      </w:r>
    </w:p>
    <w:p w:rsidR="00000000" w:rsidDel="00000000" w:rsidP="00000000" w:rsidRDefault="00000000" w:rsidRPr="00000000" w14:paraId="000002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Detect to home</w:t>
      </w:r>
    </w:p>
    <w:p w:rsidR="00000000" w:rsidDel="00000000" w:rsidP="00000000" w:rsidRDefault="00000000" w:rsidRPr="00000000" w14:paraId="000002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Direct to Home</w:t>
      </w:r>
    </w:p>
    <w:p w:rsidR="00000000" w:rsidDel="00000000" w:rsidP="00000000" w:rsidRDefault="00000000" w:rsidRPr="00000000" w14:paraId="000002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Deliver to home</w:t>
      </w:r>
    </w:p>
    <w:p w:rsidR="00000000" w:rsidDel="00000000" w:rsidP="00000000" w:rsidRDefault="00000000" w:rsidRPr="00000000" w14:paraId="000002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 c</w:t>
      </w:r>
    </w:p>
    <w:p w:rsidR="00000000" w:rsidDel="00000000" w:rsidP="00000000" w:rsidRDefault="00000000" w:rsidRPr="00000000" w14:paraId="000002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6F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20.  An oscilloscope is generally used to measure the value of .......... voltage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28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dc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8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rms ac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8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peak-to-peak ac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8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average value of 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C- peak-to-peak ac</w:t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273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21. The purpose of a synch oscilloscope is 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28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set the intensity level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8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control brightness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8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set the focus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8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lock the signal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D- lock the signal</w:t>
      </w:r>
    </w:p>
    <w:p w:rsidR="00000000" w:rsidDel="00000000" w:rsidP="00000000" w:rsidRDefault="00000000" w:rsidRPr="00000000" w14:paraId="0000027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22. The length of the sweep screen is controlled by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28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sync control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8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sweep selector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9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horizontal gain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9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vertical gain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C- horizontal gain</w:t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27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23. Both dot and line patterns on a TV screen are produced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hyperlink r:id="rId29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sine waves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9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rectangular waves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9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sawtooth waves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9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pulse waveforms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D- pulse waveforms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281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24. White-dot and cross-hatch generators are chiefly used 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29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convergence of colour picture tubes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9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linearity of colour picture tubes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9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intensity tests of colour picture tubes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29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generation of colour bar 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A- convergence of colour picture tubes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28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25. White-dot and cross-hatch patterns are commonly called .......... patterns.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30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linearity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0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colour bar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0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convergence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0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C- convergence</w:t>
      </w:r>
    </w:p>
    <w:p w:rsidR="00000000" w:rsidDel="00000000" w:rsidP="00000000" w:rsidRDefault="00000000" w:rsidRPr="00000000" w14:paraId="0000028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26.  Colour bar generators are used mainly to check the operation of the ........... in colour TV receivers.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30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number of chroma bars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0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chroma circuitry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0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video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0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RF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B- chroma circuitry</w:t>
      </w:r>
    </w:p>
    <w:p w:rsidR="00000000" w:rsidDel="00000000" w:rsidP="00000000" w:rsidRDefault="00000000" w:rsidRPr="00000000" w14:paraId="0000028C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27.  A vectorgram is useful because it shows at a glance whether the operation of the .......... is normal.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30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RF amplifier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0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horizontal amplifier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1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chroma demodulator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1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video amplifier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C- chroma demodulator</w:t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290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  <w:shd w:fill="f9f9f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28. The control that adjusts the frequency of the horizontal sweep oscillator in an oscilloscope is</w:t>
      </w:r>
    </w:p>
    <w:p w:rsidR="00000000" w:rsidDel="00000000" w:rsidP="00000000" w:rsidRDefault="00000000" w:rsidRPr="00000000" w14:paraId="00000291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31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sync selector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1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Z-axis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1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horizontal gain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1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sweep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D- sweep control</w:t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29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29. In a TV receiver set, sound and video signals are separated at the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31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video detector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1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video amp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1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sync separator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1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IF stage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shd w:fill="f9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A- video detector</w:t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29A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30. The vertical and horizontal pulses in a TV set are separated at the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32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AFC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2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sync amp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2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sync separator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2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AGC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C- sync separator</w:t>
      </w:r>
    </w:p>
    <w:p w:rsidR="00000000" w:rsidDel="00000000" w:rsidP="00000000" w:rsidRDefault="00000000" w:rsidRPr="00000000" w14:paraId="0000029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31. A single horizontal line across the middle of a TV screen indicates trouble 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32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horizontal section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2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vertical section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2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tuner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2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video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B- vertical section</w:t>
      </w:r>
    </w:p>
    <w:p w:rsidR="00000000" w:rsidDel="00000000" w:rsidP="00000000" w:rsidRDefault="00000000" w:rsidRPr="00000000" w14:paraId="000002A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32. The three primary colours in the chrominance signal of a colour TV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hyperlink r:id="rId32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red, green, orange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2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red, green, blue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3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blue, green, magenta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3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yellow, green, cyan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</w:t>
      </w:r>
      <w:hyperlink r:id="rId33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red, green, blue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33. Absence of one colour in a colour picture indicates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33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shorting of one of the guns in picture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3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defect in colour video amp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3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either (a) or (b)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3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none of the above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C- either (a) or (b)</w:t>
      </w:r>
    </w:p>
    <w:p w:rsidR="00000000" w:rsidDel="00000000" w:rsidP="00000000" w:rsidRDefault="00000000" w:rsidRPr="00000000" w14:paraId="000002A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34. When referring to colour TV receivers, ATC stands for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33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automatic tone control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3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automatic tint control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3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automatic television control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4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automatic tuner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B- automatic tint control</w:t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2A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35. Tropospheric scatter is used with frequencies in the following range 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34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H.F.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4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V.H.F.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4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U.H.F.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4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U.F.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C-</w:t>
      </w:r>
      <w:hyperlink r:id="rId34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 U.H.F.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2B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36. The TV broadcasting in India is done 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34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VHF band 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4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VHF band I and II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4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VHF band I. H and III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4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VHF band I and 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D- VHF band I and II</w:t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2B4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2B6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37. The signals sent by the TV transmitter to ensure correct scanning in the receiver are called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35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sync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5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chroma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5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luminance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5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video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A- sync</w:t>
      </w:r>
    </w:p>
    <w:p w:rsidR="00000000" w:rsidDel="00000000" w:rsidP="00000000" w:rsidRDefault="00000000" w:rsidRPr="00000000" w14:paraId="000002B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38. The line frequency of TV system in India is ? Hz.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35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A.625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5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B.15,625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5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C.15,750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5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D.15,950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B-15,625</w:t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2BD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39. A complete television signal consists of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35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sync pulses and a sound signal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5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camera signal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6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a video signal and sync pulses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6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a composite video signal and sound signal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D- a composite video signal and sound signal</w:t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2C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40. The number of frames per second in our TV system is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36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A.50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6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B.24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6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C.25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6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C-25</w:t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2C6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41. Interlacing is used in TV frames to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36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produce illusion of motion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6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ensure scanning of all lines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6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avoid flicker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6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avoid Humming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C- avoid flicker</w:t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2CA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42. The separation of sound and picture carriers in our TV system is ? MHz.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37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A.5.5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7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B.4.5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7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7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A-5.5</w:t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2C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43.  TV broadcasting system in India is as per CCIR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37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system B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7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system 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7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system 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77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system 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A-</w:t>
      </w:r>
      <w:hyperlink r:id="rId378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System 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2D5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44. The best viewing distance for a TV picture is ____ times the picture height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379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2 to 4.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80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4 to 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81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8 to 10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82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10 to12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shd w:fill="f9f9f9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B- 4 to 8</w:t>
      </w:r>
    </w:p>
    <w:p w:rsidR="00000000" w:rsidDel="00000000" w:rsidP="00000000" w:rsidRDefault="00000000" w:rsidRPr="00000000" w14:paraId="000002D8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Top of Form</w:t>
      </w:r>
    </w:p>
    <w:p w:rsidR="00000000" w:rsidDel="00000000" w:rsidP="00000000" w:rsidRDefault="00000000" w:rsidRPr="00000000" w14:paraId="000002D9">
      <w:pPr>
        <w:keepNext w:val="0"/>
        <w:keepLines w:val="0"/>
        <w:widowControl w:val="1"/>
        <w:pBdr>
          <w:top w:color="000000" w:space="1" w:sz="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Bottom of Form</w:t>
      </w:r>
    </w:p>
    <w:p w:rsidR="00000000" w:rsidDel="00000000" w:rsidP="00000000" w:rsidRDefault="00000000" w:rsidRPr="00000000" w14:paraId="000002DA">
      <w:pPr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t xml:space="preserve">45. The components signal are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hyperlink r:id="rId383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A. camera signal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84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B. blanking pulses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85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C. sync pulses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9f9f9" w:val="clear"/>
          <w:rtl w:val="0"/>
        </w:rPr>
        <w:br w:type="textWrapping"/>
      </w:r>
      <w:hyperlink r:id="rId386">
        <w:r w:rsidDel="00000000" w:rsidR="00000000" w:rsidRPr="00000000">
          <w:rPr>
            <w:rFonts w:ascii="Times New Roman" w:cs="Times New Roman" w:eastAsia="Times New Roman" w:hAnsi="Times New Roman"/>
            <w:color w:val="000000"/>
            <w:sz w:val="28"/>
            <w:szCs w:val="28"/>
            <w:u w:val="none"/>
            <w:rtl w:val="0"/>
          </w:rPr>
          <w:t xml:space="preserve">D. all of the above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hd w:fill="f9f9f9" w:val="clear"/>
        <w:spacing w:after="0" w:before="3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Answer =&gt; D- all of the above</w:t>
      </w:r>
    </w:p>
    <w:p w:rsidR="00000000" w:rsidDel="00000000" w:rsidP="00000000" w:rsidRDefault="00000000" w:rsidRPr="00000000" w14:paraId="000002D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Unit IV: Advanced TV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Which of the following is not a characteristic of 3G network?</w:t>
      </w:r>
    </w:p>
    <w:p w:rsidR="00000000" w:rsidDel="00000000" w:rsidP="00000000" w:rsidRDefault="00000000" w:rsidRPr="00000000" w14:paraId="000002E2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Communication over VoIP</w:t>
      </w:r>
    </w:p>
    <w:p w:rsidR="00000000" w:rsidDel="00000000" w:rsidP="00000000" w:rsidRDefault="00000000" w:rsidRPr="00000000" w14:paraId="000002E3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Unparalleled network capacity</w:t>
      </w:r>
    </w:p>
    <w:p w:rsidR="00000000" w:rsidDel="00000000" w:rsidP="00000000" w:rsidRDefault="00000000" w:rsidRPr="00000000" w14:paraId="000002E4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 Multi-megabit Internet access</w:t>
      </w:r>
    </w:p>
    <w:p w:rsidR="00000000" w:rsidDel="00000000" w:rsidP="00000000" w:rsidRDefault="00000000" w:rsidRPr="00000000" w14:paraId="000002E5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d) LTE based network</w:t>
      </w:r>
    </w:p>
    <w:p w:rsidR="00000000" w:rsidDel="00000000" w:rsidP="00000000" w:rsidRDefault="00000000" w:rsidRPr="00000000" w14:paraId="000002E6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What is the term used by ITU for a set of global standards of 3G systems?</w:t>
      </w:r>
    </w:p>
    <w:p w:rsidR="00000000" w:rsidDel="00000000" w:rsidP="00000000" w:rsidRDefault="00000000" w:rsidRPr="00000000" w14:paraId="000002E8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IMT 2000</w:t>
      </w:r>
    </w:p>
    <w:p w:rsidR="00000000" w:rsidDel="00000000" w:rsidP="00000000" w:rsidRDefault="00000000" w:rsidRPr="00000000" w14:paraId="000002E9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GSM</w:t>
      </w:r>
    </w:p>
    <w:p w:rsidR="00000000" w:rsidDel="00000000" w:rsidP="00000000" w:rsidRDefault="00000000" w:rsidRPr="00000000" w14:paraId="000002EA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 CDMA</w:t>
      </w:r>
    </w:p>
    <w:p w:rsidR="00000000" w:rsidDel="00000000" w:rsidP="00000000" w:rsidRDefault="00000000" w:rsidRPr="00000000" w14:paraId="000002EB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d) EDGE</w:t>
      </w:r>
    </w:p>
    <w:p w:rsidR="00000000" w:rsidDel="00000000" w:rsidP="00000000" w:rsidRDefault="00000000" w:rsidRPr="00000000" w14:paraId="000002EC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Which of the following leads to evolution of 3G networks in CDMA systems?</w:t>
      </w:r>
    </w:p>
    <w:p w:rsidR="00000000" w:rsidDel="00000000" w:rsidP="00000000" w:rsidRDefault="00000000" w:rsidRPr="00000000" w14:paraId="000002EE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IS-95</w:t>
      </w:r>
    </w:p>
    <w:p w:rsidR="00000000" w:rsidDel="00000000" w:rsidP="00000000" w:rsidRDefault="00000000" w:rsidRPr="00000000" w14:paraId="000002EF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IS-95B</w:t>
      </w:r>
    </w:p>
    <w:p w:rsidR="00000000" w:rsidDel="00000000" w:rsidP="00000000" w:rsidRDefault="00000000" w:rsidRPr="00000000" w14:paraId="000002F0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 CdmaOne</w:t>
      </w:r>
    </w:p>
    <w:p w:rsidR="00000000" w:rsidDel="00000000" w:rsidP="00000000" w:rsidRDefault="00000000" w:rsidRPr="00000000" w14:paraId="000002F1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d) Cdma2000</w:t>
      </w:r>
    </w:p>
    <w:p w:rsidR="00000000" w:rsidDel="00000000" w:rsidP="00000000" w:rsidRDefault="00000000" w:rsidRPr="00000000" w14:paraId="000002F2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What is 3GPP?</w:t>
      </w:r>
    </w:p>
    <w:p w:rsidR="00000000" w:rsidDel="00000000" w:rsidP="00000000" w:rsidRDefault="00000000" w:rsidRPr="00000000" w14:paraId="000002F4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Project based on W-CDMA</w:t>
      </w:r>
    </w:p>
    <w:p w:rsidR="00000000" w:rsidDel="00000000" w:rsidP="00000000" w:rsidRDefault="00000000" w:rsidRPr="00000000" w14:paraId="000002F5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Project based on cdma2000</w:t>
      </w:r>
    </w:p>
    <w:p w:rsidR="00000000" w:rsidDel="00000000" w:rsidP="00000000" w:rsidRDefault="00000000" w:rsidRPr="00000000" w14:paraId="000002F6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 Project based on 2G standards</w:t>
      </w:r>
    </w:p>
    <w:p w:rsidR="00000000" w:rsidDel="00000000" w:rsidP="00000000" w:rsidRDefault="00000000" w:rsidRPr="00000000" w14:paraId="000002F7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d) Project based on 2.5G standards</w:t>
      </w:r>
    </w:p>
    <w:p w:rsidR="00000000" w:rsidDel="00000000" w:rsidP="00000000" w:rsidRDefault="00000000" w:rsidRPr="00000000" w14:paraId="000002F8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What is the average uploading speed of 4G LTE network?</w:t>
      </w:r>
    </w:p>
    <w:p w:rsidR="00000000" w:rsidDel="00000000" w:rsidP="00000000" w:rsidRDefault="00000000" w:rsidRPr="00000000" w14:paraId="000002FA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1-3 Gbps</w:t>
      </w:r>
    </w:p>
    <w:p w:rsidR="00000000" w:rsidDel="00000000" w:rsidP="00000000" w:rsidRDefault="00000000" w:rsidRPr="00000000" w14:paraId="000002FB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2-5 Gbps</w:t>
      </w:r>
    </w:p>
    <w:p w:rsidR="00000000" w:rsidDel="00000000" w:rsidP="00000000" w:rsidRDefault="00000000" w:rsidRPr="00000000" w14:paraId="000002FC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 1-3 Mbps</w:t>
      </w:r>
    </w:p>
    <w:p w:rsidR="00000000" w:rsidDel="00000000" w:rsidP="00000000" w:rsidRDefault="00000000" w:rsidRPr="00000000" w14:paraId="000002FD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d) 2-5 Mbp</w:t>
      </w:r>
    </w:p>
    <w:p w:rsidR="00000000" w:rsidDel="00000000" w:rsidP="00000000" w:rsidRDefault="00000000" w:rsidRPr="00000000" w14:paraId="000002FE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Which of the following is not a part of the characteristic of 4G network?</w:t>
      </w:r>
    </w:p>
    <w:p w:rsidR="00000000" w:rsidDel="00000000" w:rsidP="00000000" w:rsidRDefault="00000000" w:rsidRPr="00000000" w14:paraId="00000300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Multirate management</w:t>
      </w:r>
    </w:p>
    <w:p w:rsidR="00000000" w:rsidDel="00000000" w:rsidP="00000000" w:rsidRDefault="00000000" w:rsidRPr="00000000" w14:paraId="00000301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Fully converged services</w:t>
      </w:r>
    </w:p>
    <w:p w:rsidR="00000000" w:rsidDel="00000000" w:rsidP="00000000" w:rsidRDefault="00000000" w:rsidRPr="00000000" w14:paraId="00000302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 Software dependency</w:t>
      </w:r>
    </w:p>
    <w:p w:rsidR="00000000" w:rsidDel="00000000" w:rsidP="00000000" w:rsidRDefault="00000000" w:rsidRPr="00000000" w14:paraId="00000303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d) Diverse user devices</w:t>
      </w:r>
    </w:p>
    <w:p w:rsidR="00000000" w:rsidDel="00000000" w:rsidP="00000000" w:rsidRDefault="00000000" w:rsidRPr="00000000" w14:paraId="00000304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In TV transmission, picture signal is ________ modulated.</w:t>
      </w:r>
    </w:p>
    <w:p w:rsidR="00000000" w:rsidDel="00000000" w:rsidP="00000000" w:rsidRDefault="00000000" w:rsidRPr="00000000" w14:paraId="00000306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DSB-SC</w:t>
      </w:r>
    </w:p>
    <w:p w:rsidR="00000000" w:rsidDel="00000000" w:rsidP="00000000" w:rsidRDefault="00000000" w:rsidRPr="00000000" w14:paraId="00000307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VSB</w:t>
      </w:r>
    </w:p>
    <w:p w:rsidR="00000000" w:rsidDel="00000000" w:rsidP="00000000" w:rsidRDefault="00000000" w:rsidRPr="00000000" w14:paraId="00000308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 SSB-SC</w:t>
      </w:r>
    </w:p>
    <w:p w:rsidR="00000000" w:rsidDel="00000000" w:rsidP="00000000" w:rsidRDefault="00000000" w:rsidRPr="00000000" w14:paraId="00000309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d) Pulse</w:t>
      </w:r>
    </w:p>
    <w:p w:rsidR="00000000" w:rsidDel="00000000" w:rsidP="00000000" w:rsidRDefault="00000000" w:rsidRPr="00000000" w14:paraId="0000030A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9. In TV transmission, sound signal is ________ modulated.</w:t>
      </w:r>
    </w:p>
    <w:p w:rsidR="00000000" w:rsidDel="00000000" w:rsidP="00000000" w:rsidRDefault="00000000" w:rsidRPr="00000000" w14:paraId="0000030C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Phase</w:t>
      </w:r>
    </w:p>
    <w:p w:rsidR="00000000" w:rsidDel="00000000" w:rsidP="00000000" w:rsidRDefault="00000000" w:rsidRPr="00000000" w14:paraId="0000030D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Pulse</w:t>
      </w:r>
    </w:p>
    <w:p w:rsidR="00000000" w:rsidDel="00000000" w:rsidP="00000000" w:rsidRDefault="00000000" w:rsidRPr="00000000" w14:paraId="0000030E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 Frequency</w:t>
      </w:r>
    </w:p>
    <w:p w:rsidR="00000000" w:rsidDel="00000000" w:rsidP="00000000" w:rsidRDefault="00000000" w:rsidRPr="00000000" w14:paraId="0000030F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d) Amplitude</w:t>
      </w:r>
    </w:p>
    <w:p w:rsidR="00000000" w:rsidDel="00000000" w:rsidP="00000000" w:rsidRDefault="00000000" w:rsidRPr="00000000" w14:paraId="00000310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10. A wireless network uses ___ waves to transmit signals. | Wifi mcqs</w:t>
      </w:r>
    </w:p>
    <w:p w:rsidR="00000000" w:rsidDel="00000000" w:rsidP="00000000" w:rsidRDefault="00000000" w:rsidRPr="00000000" w14:paraId="00000312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mechanical</w:t>
      </w:r>
    </w:p>
    <w:p w:rsidR="00000000" w:rsidDel="00000000" w:rsidP="00000000" w:rsidRDefault="00000000" w:rsidRPr="00000000" w14:paraId="00000313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radio</w:t>
      </w:r>
    </w:p>
    <w:p w:rsidR="00000000" w:rsidDel="00000000" w:rsidP="00000000" w:rsidRDefault="00000000" w:rsidRPr="00000000" w14:paraId="00000314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sound</w:t>
      </w:r>
    </w:p>
    <w:p w:rsidR="00000000" w:rsidDel="00000000" w:rsidP="00000000" w:rsidRDefault="00000000" w:rsidRPr="00000000" w14:paraId="00000315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317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11. What device sends and receives radio signals in a wireless network? | Wifi mcqs</w:t>
      </w:r>
    </w:p>
    <w:p w:rsidR="00000000" w:rsidDel="00000000" w:rsidP="00000000" w:rsidRDefault="00000000" w:rsidRPr="00000000" w14:paraId="00000318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</w:t>
        <w:tab/>
        <w:t xml:space="preserve">modem</w:t>
      </w:r>
    </w:p>
    <w:p w:rsidR="00000000" w:rsidDel="00000000" w:rsidP="00000000" w:rsidRDefault="00000000" w:rsidRPr="00000000" w14:paraId="00000319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</w:t>
        <w:tab/>
        <w:t xml:space="preserve">digital translator</w:t>
      </w:r>
    </w:p>
    <w:p w:rsidR="00000000" w:rsidDel="00000000" w:rsidP="00000000" w:rsidRDefault="00000000" w:rsidRPr="00000000" w14:paraId="0000031A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</w:t>
        <w:tab/>
        <w:t xml:space="preserve">router</w:t>
      </w:r>
    </w:p>
    <w:p w:rsidR="00000000" w:rsidDel="00000000" w:rsidP="00000000" w:rsidRDefault="00000000" w:rsidRPr="00000000" w14:paraId="0000031B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31D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12. At what frequencies do Wi-Fi radios make transmissions? | Wifi mcqs</w:t>
      </w:r>
    </w:p>
    <w:p w:rsidR="00000000" w:rsidDel="00000000" w:rsidP="00000000" w:rsidRDefault="00000000" w:rsidRPr="00000000" w14:paraId="0000031E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</w:t>
        <w:tab/>
        <w:t xml:space="preserve">3 GHz or 8 GHz</w:t>
      </w:r>
    </w:p>
    <w:p w:rsidR="00000000" w:rsidDel="00000000" w:rsidP="00000000" w:rsidRDefault="00000000" w:rsidRPr="00000000" w14:paraId="0000031F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</w:t>
        <w:tab/>
        <w:t xml:space="preserve">2.4 GHz or 5 GHz</w:t>
      </w:r>
    </w:p>
    <w:p w:rsidR="00000000" w:rsidDel="00000000" w:rsidP="00000000" w:rsidRDefault="00000000" w:rsidRPr="00000000" w14:paraId="00000320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</w:t>
        <w:tab/>
        <w:t xml:space="preserve">2 GHz or 7.3 GHz</w:t>
      </w:r>
    </w:p>
    <w:p w:rsidR="00000000" w:rsidDel="00000000" w:rsidP="00000000" w:rsidRDefault="00000000" w:rsidRPr="00000000" w14:paraId="00000321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323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13.______ Of the following networking standards, which is not used in Wi-Fi data transmissions? | Wifi mcqs</w:t>
      </w:r>
    </w:p>
    <w:p w:rsidR="00000000" w:rsidDel="00000000" w:rsidP="00000000" w:rsidRDefault="00000000" w:rsidRPr="00000000" w14:paraId="00000324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</w:t>
        <w:tab/>
        <w:t xml:space="preserve">802.11g</w:t>
      </w:r>
    </w:p>
    <w:p w:rsidR="00000000" w:rsidDel="00000000" w:rsidP="00000000" w:rsidRDefault="00000000" w:rsidRPr="00000000" w14:paraId="00000325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</w:t>
        <w:tab/>
        <w:t xml:space="preserve">802.11q</w:t>
      </w:r>
    </w:p>
    <w:p w:rsidR="00000000" w:rsidDel="00000000" w:rsidP="00000000" w:rsidRDefault="00000000" w:rsidRPr="00000000" w14:paraId="00000326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</w:t>
        <w:tab/>
        <w:t xml:space="preserve">802.11b</w:t>
      </w:r>
    </w:p>
    <w:p w:rsidR="00000000" w:rsidDel="00000000" w:rsidP="00000000" w:rsidRDefault="00000000" w:rsidRPr="00000000" w14:paraId="00000327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Ans: B</w:t>
      </w:r>
    </w:p>
    <w:p w:rsidR="00000000" w:rsidDel="00000000" w:rsidP="00000000" w:rsidRDefault="00000000" w:rsidRPr="00000000" w14:paraId="00000328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329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14. Which networking standard is the slowest and least expensive? | Wifi mcqs</w:t>
      </w:r>
    </w:p>
    <w:p w:rsidR="00000000" w:rsidDel="00000000" w:rsidP="00000000" w:rsidRDefault="00000000" w:rsidRPr="00000000" w14:paraId="0000032A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</w:t>
        <w:tab/>
        <w:t xml:space="preserve">802.11a</w:t>
      </w:r>
    </w:p>
    <w:p w:rsidR="00000000" w:rsidDel="00000000" w:rsidP="00000000" w:rsidRDefault="00000000" w:rsidRPr="00000000" w14:paraId="0000032B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</w:t>
        <w:tab/>
        <w:t xml:space="preserve">802.11b</w:t>
      </w:r>
    </w:p>
    <w:p w:rsidR="00000000" w:rsidDel="00000000" w:rsidP="00000000" w:rsidRDefault="00000000" w:rsidRPr="00000000" w14:paraId="0000032C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</w:t>
        <w:tab/>
        <w:t xml:space="preserve">802.11n</w:t>
      </w:r>
    </w:p>
    <w:p w:rsidR="00000000" w:rsidDel="00000000" w:rsidP="00000000" w:rsidRDefault="00000000" w:rsidRPr="00000000" w14:paraId="0000032D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32F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15. Which networking standard was the first to use orthogonal frequency-division multiplexing (OFDM) as a coding technique? | Wifi mcqs</w:t>
      </w:r>
    </w:p>
    <w:p w:rsidR="00000000" w:rsidDel="00000000" w:rsidP="00000000" w:rsidRDefault="00000000" w:rsidRPr="00000000" w14:paraId="00000330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</w:t>
        <w:tab/>
        <w:t xml:space="preserve">802.11g</w:t>
      </w:r>
    </w:p>
    <w:p w:rsidR="00000000" w:rsidDel="00000000" w:rsidP="00000000" w:rsidRDefault="00000000" w:rsidRPr="00000000" w14:paraId="00000331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</w:t>
        <w:tab/>
        <w:t xml:space="preserve">802.11a</w:t>
      </w:r>
    </w:p>
    <w:p w:rsidR="00000000" w:rsidDel="00000000" w:rsidP="00000000" w:rsidRDefault="00000000" w:rsidRPr="00000000" w14:paraId="00000332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</w:t>
        <w:tab/>
        <w:t xml:space="preserve">802.11n</w:t>
      </w:r>
    </w:p>
    <w:p w:rsidR="00000000" w:rsidDel="00000000" w:rsidP="00000000" w:rsidRDefault="00000000" w:rsidRPr="00000000" w14:paraId="00000333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16.  A pulse-type waveform (such as television line pulse) is a modification of</w:t>
      </w:r>
    </w:p>
    <w:p w:rsidR="00000000" w:rsidDel="00000000" w:rsidP="00000000" w:rsidRDefault="00000000" w:rsidRPr="00000000" w14:paraId="00000335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square wave</w:t>
      </w:r>
    </w:p>
    <w:p w:rsidR="00000000" w:rsidDel="00000000" w:rsidP="00000000" w:rsidRDefault="00000000" w:rsidRPr="00000000" w14:paraId="00000336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rectangular wave</w:t>
      </w:r>
    </w:p>
    <w:p w:rsidR="00000000" w:rsidDel="00000000" w:rsidP="00000000" w:rsidRDefault="00000000" w:rsidRPr="00000000" w14:paraId="00000337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sawtooth wave</w:t>
      </w:r>
    </w:p>
    <w:p w:rsidR="00000000" w:rsidDel="00000000" w:rsidP="00000000" w:rsidRDefault="00000000" w:rsidRPr="00000000" w14:paraId="00000338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sine wave</w:t>
      </w:r>
    </w:p>
    <w:p w:rsidR="00000000" w:rsidDel="00000000" w:rsidP="00000000" w:rsidRDefault="00000000" w:rsidRPr="00000000" w14:paraId="00000339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17. The main purpose of interlacing in television scanning is to</w:t>
      </w:r>
    </w:p>
    <w:p w:rsidR="00000000" w:rsidDel="00000000" w:rsidP="00000000" w:rsidRDefault="00000000" w:rsidRPr="00000000" w14:paraId="0000033B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reduce flicker</w:t>
      </w:r>
    </w:p>
    <w:p w:rsidR="00000000" w:rsidDel="00000000" w:rsidP="00000000" w:rsidRDefault="00000000" w:rsidRPr="00000000" w14:paraId="0000033C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brighten the TV picture</w:t>
      </w:r>
    </w:p>
    <w:p w:rsidR="00000000" w:rsidDel="00000000" w:rsidP="00000000" w:rsidRDefault="00000000" w:rsidRPr="00000000" w14:paraId="0000033D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sharpenpicture outline</w:t>
      </w:r>
    </w:p>
    <w:p w:rsidR="00000000" w:rsidDel="00000000" w:rsidP="00000000" w:rsidRDefault="00000000" w:rsidRPr="00000000" w14:paraId="0000033E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increase channel bandwidth</w:t>
      </w:r>
    </w:p>
    <w:p w:rsidR="00000000" w:rsidDel="00000000" w:rsidP="00000000" w:rsidRDefault="00000000" w:rsidRPr="00000000" w14:paraId="0000033F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18.  If a TV picture has 525 lines and scanning rate is 30 pictures/second, time for scanning one line is second.</w:t>
      </w:r>
    </w:p>
    <w:p w:rsidR="00000000" w:rsidDel="00000000" w:rsidP="00000000" w:rsidRDefault="00000000" w:rsidRPr="00000000" w14:paraId="00000341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30/525</w:t>
      </w:r>
    </w:p>
    <w:p w:rsidR="00000000" w:rsidDel="00000000" w:rsidP="00000000" w:rsidRDefault="00000000" w:rsidRPr="00000000" w14:paraId="00000342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525/30</w:t>
      </w:r>
    </w:p>
    <w:p w:rsidR="00000000" w:rsidDel="00000000" w:rsidP="00000000" w:rsidRDefault="00000000" w:rsidRPr="00000000" w14:paraId="00000343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1/30 x 525</w:t>
      </w:r>
    </w:p>
    <w:p w:rsidR="00000000" w:rsidDel="00000000" w:rsidP="00000000" w:rsidRDefault="00000000" w:rsidRPr="00000000" w14:paraId="00000344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30 x 525</w:t>
      </w:r>
    </w:p>
    <w:p w:rsidR="00000000" w:rsidDel="00000000" w:rsidP="00000000" w:rsidRDefault="00000000" w:rsidRPr="00000000" w14:paraId="00000345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19. If there are 625 lines per TV picture, then lines per field are</w:t>
      </w:r>
    </w:p>
    <w:p w:rsidR="00000000" w:rsidDel="00000000" w:rsidP="00000000" w:rsidRDefault="00000000" w:rsidRPr="00000000" w14:paraId="00000347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A.1250</w:t>
      </w:r>
    </w:p>
    <w:p w:rsidR="00000000" w:rsidDel="00000000" w:rsidP="00000000" w:rsidRDefault="00000000" w:rsidRPr="00000000" w14:paraId="00000348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B.312.5</w:t>
      </w:r>
    </w:p>
    <w:p w:rsidR="00000000" w:rsidDel="00000000" w:rsidP="00000000" w:rsidRDefault="00000000" w:rsidRPr="00000000" w14:paraId="00000349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C.625</w:t>
      </w:r>
    </w:p>
    <w:p w:rsidR="00000000" w:rsidDel="00000000" w:rsidP="00000000" w:rsidRDefault="00000000" w:rsidRPr="00000000" w14:paraId="0000034A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D.2500</w:t>
      </w:r>
    </w:p>
    <w:p w:rsidR="00000000" w:rsidDel="00000000" w:rsidP="00000000" w:rsidRDefault="00000000" w:rsidRPr="00000000" w14:paraId="0000034B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20. The function of a sync separator ma TV set is to separate the signals.</w:t>
      </w:r>
    </w:p>
    <w:p w:rsidR="00000000" w:rsidDel="00000000" w:rsidP="00000000" w:rsidRDefault="00000000" w:rsidRPr="00000000" w14:paraId="0000034D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video and sound</w:t>
      </w:r>
    </w:p>
    <w:p w:rsidR="00000000" w:rsidDel="00000000" w:rsidP="00000000" w:rsidRDefault="00000000" w:rsidRPr="00000000" w14:paraId="0000034E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video and line sync</w:t>
      </w:r>
    </w:p>
    <w:p w:rsidR="00000000" w:rsidDel="00000000" w:rsidP="00000000" w:rsidRDefault="00000000" w:rsidRPr="00000000" w14:paraId="0000034F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line sync and field sync</w:t>
      </w:r>
    </w:p>
    <w:p w:rsidR="00000000" w:rsidDel="00000000" w:rsidP="00000000" w:rsidRDefault="00000000" w:rsidRPr="00000000" w14:paraId="00000350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sound and field sync</w:t>
      </w:r>
    </w:p>
    <w:p w:rsidR="00000000" w:rsidDel="00000000" w:rsidP="00000000" w:rsidRDefault="00000000" w:rsidRPr="00000000" w14:paraId="00000351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21. The main function of electron gun in a cathode-ray tube is to ---- electrons.</w:t>
      </w:r>
    </w:p>
    <w:p w:rsidR="00000000" w:rsidDel="00000000" w:rsidP="00000000" w:rsidRDefault="00000000" w:rsidRPr="00000000" w14:paraId="00000353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deflect</w:t>
      </w:r>
    </w:p>
    <w:p w:rsidR="00000000" w:rsidDel="00000000" w:rsidP="00000000" w:rsidRDefault="00000000" w:rsidRPr="00000000" w14:paraId="00000354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produce</w:t>
      </w:r>
    </w:p>
    <w:p w:rsidR="00000000" w:rsidDel="00000000" w:rsidP="00000000" w:rsidRDefault="00000000" w:rsidRPr="00000000" w14:paraId="00000355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size</w:t>
      </w:r>
    </w:p>
    <w:p w:rsidR="00000000" w:rsidDel="00000000" w:rsidP="00000000" w:rsidRDefault="00000000" w:rsidRPr="00000000" w14:paraId="00000356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aspect</w:t>
      </w:r>
    </w:p>
    <w:p w:rsidR="00000000" w:rsidDel="00000000" w:rsidP="00000000" w:rsidRDefault="00000000" w:rsidRPr="00000000" w14:paraId="00000357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22. In a CRT, focussing of electron beam is achieved by varying</w:t>
      </w:r>
    </w:p>
    <w:p w:rsidR="00000000" w:rsidDel="00000000" w:rsidP="00000000" w:rsidRDefault="00000000" w:rsidRPr="00000000" w14:paraId="00000359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grid bias</w:t>
      </w:r>
    </w:p>
    <w:p w:rsidR="00000000" w:rsidDel="00000000" w:rsidP="00000000" w:rsidRDefault="00000000" w:rsidRPr="00000000" w14:paraId="0000035A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heater voltage</w:t>
      </w:r>
    </w:p>
    <w:p w:rsidR="00000000" w:rsidDel="00000000" w:rsidP="00000000" w:rsidRDefault="00000000" w:rsidRPr="00000000" w14:paraId="0000035B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voltage of first accelerating anode</w:t>
      </w:r>
    </w:p>
    <w:p w:rsidR="00000000" w:rsidDel="00000000" w:rsidP="00000000" w:rsidRDefault="00000000" w:rsidRPr="00000000" w14:paraId="0000035C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secondary accelerating voltage</w:t>
      </w:r>
    </w:p>
    <w:p w:rsidR="00000000" w:rsidDel="00000000" w:rsidP="00000000" w:rsidRDefault="00000000" w:rsidRPr="00000000" w14:paraId="0000035D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widowControl w:val="0"/>
        <w:ind w:right="-9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23.The architecture of hardware, software, content and data is known as:</w:t>
      </w:r>
    </w:p>
    <w:p w:rsidR="00000000" w:rsidDel="00000000" w:rsidP="00000000" w:rsidRDefault="00000000" w:rsidRPr="00000000" w14:paraId="0000035F">
      <w:pPr>
        <w:widowControl w:val="0"/>
        <w:ind w:right="-9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A. E-commerce infrastructure</w:t>
      </w:r>
    </w:p>
    <w:p w:rsidR="00000000" w:rsidDel="00000000" w:rsidP="00000000" w:rsidRDefault="00000000" w:rsidRPr="00000000" w14:paraId="00000360">
      <w:pPr>
        <w:widowControl w:val="0"/>
        <w:ind w:right="-9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B.E-business web structure</w:t>
      </w:r>
    </w:p>
    <w:p w:rsidR="00000000" w:rsidDel="00000000" w:rsidP="00000000" w:rsidRDefault="00000000" w:rsidRPr="00000000" w14:paraId="00000361">
      <w:pPr>
        <w:widowControl w:val="0"/>
        <w:ind w:right="-9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C.E-business infrastructure</w:t>
      </w:r>
    </w:p>
    <w:p w:rsidR="00000000" w:rsidDel="00000000" w:rsidP="00000000" w:rsidRDefault="00000000" w:rsidRPr="00000000" w14:paraId="00000362">
      <w:pPr>
        <w:widowControl w:val="0"/>
        <w:ind w:right="-9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D.None of the above</w:t>
      </w:r>
    </w:p>
    <w:p w:rsidR="00000000" w:rsidDel="00000000" w:rsidP="00000000" w:rsidRDefault="00000000" w:rsidRPr="00000000" w14:paraId="00000363">
      <w:pPr>
        <w:widowControl w:val="0"/>
        <w:ind w:right="-9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364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24. The level of e-business infrastructure which refers to information processed and displayed is:</w:t>
      </w:r>
    </w:p>
    <w:p w:rsidR="00000000" w:rsidDel="00000000" w:rsidP="00000000" w:rsidRDefault="00000000" w:rsidRPr="00000000" w14:paraId="00000365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A. Storage/physical</w:t>
      </w:r>
    </w:p>
    <w:p w:rsidR="00000000" w:rsidDel="00000000" w:rsidP="00000000" w:rsidRDefault="00000000" w:rsidRPr="00000000" w14:paraId="00000366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B.Infrastructure</w:t>
      </w:r>
    </w:p>
    <w:p w:rsidR="00000000" w:rsidDel="00000000" w:rsidP="00000000" w:rsidRDefault="00000000" w:rsidRPr="00000000" w14:paraId="00000367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C.Application content</w:t>
      </w:r>
    </w:p>
    <w:p w:rsidR="00000000" w:rsidDel="00000000" w:rsidP="00000000" w:rsidRDefault="00000000" w:rsidRPr="00000000" w14:paraId="00000368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D.Processing</w:t>
      </w:r>
    </w:p>
    <w:p w:rsidR="00000000" w:rsidDel="00000000" w:rsidP="00000000" w:rsidRDefault="00000000" w:rsidRPr="00000000" w14:paraId="00000369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25.The level of e-business infrastructure which refers to computation and logic is:</w:t>
      </w:r>
    </w:p>
    <w:p w:rsidR="00000000" w:rsidDel="00000000" w:rsidP="00000000" w:rsidRDefault="00000000" w:rsidRPr="00000000" w14:paraId="0000036B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A.       Storage/physical</w:t>
      </w:r>
    </w:p>
    <w:p w:rsidR="00000000" w:rsidDel="00000000" w:rsidP="00000000" w:rsidRDefault="00000000" w:rsidRPr="00000000" w14:paraId="0000036C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B.</w:t>
        <w:tab/>
        <w:t xml:space="preserve">Infrastructure</w:t>
      </w:r>
    </w:p>
    <w:p w:rsidR="00000000" w:rsidDel="00000000" w:rsidP="00000000" w:rsidRDefault="00000000" w:rsidRPr="00000000" w14:paraId="0000036D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C.</w:t>
        <w:tab/>
        <w:t xml:space="preserve">Application content</w:t>
      </w:r>
    </w:p>
    <w:p w:rsidR="00000000" w:rsidDel="00000000" w:rsidP="00000000" w:rsidRDefault="00000000" w:rsidRPr="00000000" w14:paraId="0000036E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D.</w:t>
        <w:tab/>
        <w:t xml:space="preserve">Processing</w:t>
      </w:r>
    </w:p>
    <w:p w:rsidR="00000000" w:rsidDel="00000000" w:rsidP="00000000" w:rsidRDefault="00000000" w:rsidRPr="00000000" w14:paraId="0000036F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370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26.A service provider that manages the server used to host an organisation website and its connections to the Internet backbones is known as:</w:t>
      </w:r>
    </w:p>
    <w:p w:rsidR="00000000" w:rsidDel="00000000" w:rsidP="00000000" w:rsidRDefault="00000000" w:rsidRPr="00000000" w14:paraId="00000371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A.Internet service provider</w:t>
      </w:r>
    </w:p>
    <w:p w:rsidR="00000000" w:rsidDel="00000000" w:rsidP="00000000" w:rsidRDefault="00000000" w:rsidRPr="00000000" w14:paraId="00000372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B.Client server</w:t>
      </w:r>
    </w:p>
    <w:p w:rsidR="00000000" w:rsidDel="00000000" w:rsidP="00000000" w:rsidRDefault="00000000" w:rsidRPr="00000000" w14:paraId="00000373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C.Hosting provider</w:t>
      </w:r>
    </w:p>
    <w:p w:rsidR="00000000" w:rsidDel="00000000" w:rsidP="00000000" w:rsidRDefault="00000000" w:rsidRPr="00000000" w14:paraId="00000374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D.All of the above</w:t>
      </w:r>
    </w:p>
    <w:p w:rsidR="00000000" w:rsidDel="00000000" w:rsidP="00000000" w:rsidRDefault="00000000" w:rsidRPr="00000000" w14:paraId="00000375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27.The website for a company is hosted on a:</w:t>
      </w:r>
    </w:p>
    <w:p w:rsidR="00000000" w:rsidDel="00000000" w:rsidP="00000000" w:rsidRDefault="00000000" w:rsidRPr="00000000" w14:paraId="00000377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A. Web server</w:t>
      </w:r>
    </w:p>
    <w:p w:rsidR="00000000" w:rsidDel="00000000" w:rsidP="00000000" w:rsidRDefault="00000000" w:rsidRPr="00000000" w14:paraId="00000378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B.Web infrastructure</w:t>
      </w:r>
    </w:p>
    <w:p w:rsidR="00000000" w:rsidDel="00000000" w:rsidP="00000000" w:rsidRDefault="00000000" w:rsidRPr="00000000" w14:paraId="00000379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C.Web client    </w:t>
      </w:r>
    </w:p>
    <w:p w:rsidR="00000000" w:rsidDel="00000000" w:rsidP="00000000" w:rsidRDefault="00000000" w:rsidRPr="00000000" w14:paraId="0000037A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D.Web page</w:t>
      </w:r>
    </w:p>
    <w:p w:rsidR="00000000" w:rsidDel="00000000" w:rsidP="00000000" w:rsidRDefault="00000000" w:rsidRPr="00000000" w14:paraId="0000037B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28. Which of the following is the most widespread video streaming service?</w:t>
      </w:r>
    </w:p>
    <w:p w:rsidR="00000000" w:rsidDel="00000000" w:rsidP="00000000" w:rsidRDefault="00000000" w:rsidRPr="00000000" w14:paraId="0000037D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Flickr</w:t>
      </w:r>
    </w:p>
    <w:p w:rsidR="00000000" w:rsidDel="00000000" w:rsidP="00000000" w:rsidRDefault="00000000" w:rsidRPr="00000000" w14:paraId="0000037E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Dailymotion</w:t>
      </w:r>
    </w:p>
    <w:p w:rsidR="00000000" w:rsidDel="00000000" w:rsidP="00000000" w:rsidRDefault="00000000" w:rsidRPr="00000000" w14:paraId="0000037F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 Metacafe</w:t>
      </w:r>
    </w:p>
    <w:p w:rsidR="00000000" w:rsidDel="00000000" w:rsidP="00000000" w:rsidRDefault="00000000" w:rsidRPr="00000000" w14:paraId="00000380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d) All of the mentioned</w:t>
      </w:r>
    </w:p>
    <w:p w:rsidR="00000000" w:rsidDel="00000000" w:rsidP="00000000" w:rsidRDefault="00000000" w:rsidRPr="00000000" w14:paraId="00000381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29. Which of the following is the largest video sharing site?</w:t>
      </w:r>
    </w:p>
    <w:p w:rsidR="00000000" w:rsidDel="00000000" w:rsidP="00000000" w:rsidRDefault="00000000" w:rsidRPr="00000000" w14:paraId="00000383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YouTube</w:t>
      </w:r>
    </w:p>
    <w:p w:rsidR="00000000" w:rsidDel="00000000" w:rsidP="00000000" w:rsidRDefault="00000000" w:rsidRPr="00000000" w14:paraId="00000384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YuMe</w:t>
      </w:r>
    </w:p>
    <w:p w:rsidR="00000000" w:rsidDel="00000000" w:rsidP="00000000" w:rsidRDefault="00000000" w:rsidRPr="00000000" w14:paraId="00000385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 Yahoo Video</w:t>
      </w:r>
    </w:p>
    <w:p w:rsidR="00000000" w:rsidDel="00000000" w:rsidP="00000000" w:rsidRDefault="00000000" w:rsidRPr="00000000" w14:paraId="00000386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d) All of the mentioned</w:t>
      </w:r>
    </w:p>
    <w:p w:rsidR="00000000" w:rsidDel="00000000" w:rsidP="00000000" w:rsidRDefault="00000000" w:rsidRPr="00000000" w14:paraId="00000387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30. Point out the wrong statement.</w:t>
      </w:r>
    </w:p>
    <w:p w:rsidR="00000000" w:rsidDel="00000000" w:rsidP="00000000" w:rsidRDefault="00000000" w:rsidRPr="00000000" w14:paraId="00000389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Veoh serves TV and movie content from major studios, along with uploaded user content</w:t>
      </w:r>
    </w:p>
    <w:p w:rsidR="00000000" w:rsidDel="00000000" w:rsidP="00000000" w:rsidRDefault="00000000" w:rsidRPr="00000000" w14:paraId="0000038A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UStream.tv is a live video event streaming service</w:t>
      </w:r>
    </w:p>
    <w:p w:rsidR="00000000" w:rsidDel="00000000" w:rsidP="00000000" w:rsidRDefault="00000000" w:rsidRPr="00000000" w14:paraId="0000038B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 RuTube is a popular Japanese video-sharing site</w:t>
      </w:r>
    </w:p>
    <w:p w:rsidR="00000000" w:rsidDel="00000000" w:rsidP="00000000" w:rsidRDefault="00000000" w:rsidRPr="00000000" w14:paraId="0000038C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d) None of the mentioned</w:t>
      </w:r>
    </w:p>
    <w:p w:rsidR="00000000" w:rsidDel="00000000" w:rsidP="00000000" w:rsidRDefault="00000000" w:rsidRPr="00000000" w14:paraId="0000038D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31. Which of the following application is an example of TV over the Internet?</w:t>
      </w:r>
    </w:p>
    <w:p w:rsidR="00000000" w:rsidDel="00000000" w:rsidP="00000000" w:rsidRDefault="00000000" w:rsidRPr="00000000" w14:paraId="0000038F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Hulu.com</w:t>
      </w:r>
    </w:p>
    <w:p w:rsidR="00000000" w:rsidDel="00000000" w:rsidP="00000000" w:rsidRDefault="00000000" w:rsidRPr="00000000" w14:paraId="00000390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MySpace</w:t>
      </w:r>
    </w:p>
    <w:p w:rsidR="00000000" w:rsidDel="00000000" w:rsidP="00000000" w:rsidRDefault="00000000" w:rsidRPr="00000000" w14:paraId="00000391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 Comcast</w:t>
      </w:r>
    </w:p>
    <w:p w:rsidR="00000000" w:rsidDel="00000000" w:rsidP="00000000" w:rsidRDefault="00000000" w:rsidRPr="00000000" w14:paraId="00000392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d) None of the mentioned</w:t>
      </w:r>
    </w:p>
    <w:p w:rsidR="00000000" w:rsidDel="00000000" w:rsidP="00000000" w:rsidRDefault="00000000" w:rsidRPr="00000000" w14:paraId="00000393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32. Which of the following movie subscription service has moved to the cloud?</w:t>
      </w:r>
    </w:p>
    <w:p w:rsidR="00000000" w:rsidDel="00000000" w:rsidP="00000000" w:rsidRDefault="00000000" w:rsidRPr="00000000" w14:paraId="00000395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AOL</w:t>
      </w:r>
    </w:p>
    <w:p w:rsidR="00000000" w:rsidDel="00000000" w:rsidP="00000000" w:rsidRDefault="00000000" w:rsidRPr="00000000" w14:paraId="00000396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Netflix</w:t>
      </w:r>
    </w:p>
    <w:p w:rsidR="00000000" w:rsidDel="00000000" w:rsidP="00000000" w:rsidRDefault="00000000" w:rsidRPr="00000000" w14:paraId="00000397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 XBox</w:t>
      </w:r>
    </w:p>
    <w:p w:rsidR="00000000" w:rsidDel="00000000" w:rsidP="00000000" w:rsidRDefault="00000000" w:rsidRPr="00000000" w14:paraId="00000398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d) None of the mentioned</w:t>
      </w:r>
    </w:p>
    <w:p w:rsidR="00000000" w:rsidDel="00000000" w:rsidP="00000000" w:rsidRDefault="00000000" w:rsidRPr="00000000" w14:paraId="00000399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33.What is the name of the device that allows four surveillance camera images to be viewed on a monitor at the same time?</w:t>
      </w:r>
    </w:p>
    <w:p w:rsidR="00000000" w:rsidDel="00000000" w:rsidP="00000000" w:rsidRDefault="00000000" w:rsidRPr="00000000" w14:paraId="0000039B">
      <w:pPr>
        <w:widowControl w:val="0"/>
        <w:numPr>
          <w:ilvl w:val="0"/>
          <w:numId w:val="16"/>
        </w:numPr>
        <w:spacing w:after="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video splitter</w:t>
      </w:r>
    </w:p>
    <w:p w:rsidR="00000000" w:rsidDel="00000000" w:rsidP="00000000" w:rsidRDefault="00000000" w:rsidRPr="00000000" w14:paraId="0000039C">
      <w:pPr>
        <w:widowControl w:val="0"/>
        <w:numPr>
          <w:ilvl w:val="0"/>
          <w:numId w:val="16"/>
        </w:numPr>
        <w:spacing w:after="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modulator</w:t>
      </w:r>
    </w:p>
    <w:p w:rsidR="00000000" w:rsidDel="00000000" w:rsidP="00000000" w:rsidRDefault="00000000" w:rsidRPr="00000000" w14:paraId="0000039D">
      <w:pPr>
        <w:widowControl w:val="0"/>
        <w:numPr>
          <w:ilvl w:val="0"/>
          <w:numId w:val="16"/>
        </w:numPr>
        <w:spacing w:after="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quad switcher</w:t>
      </w:r>
    </w:p>
    <w:p w:rsidR="00000000" w:rsidDel="00000000" w:rsidP="00000000" w:rsidRDefault="00000000" w:rsidRPr="00000000" w14:paraId="0000039E">
      <w:pPr>
        <w:widowControl w:val="0"/>
        <w:numPr>
          <w:ilvl w:val="0"/>
          <w:numId w:val="16"/>
        </w:numPr>
        <w:spacing w:after="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photoelectric sensor</w:t>
      </w:r>
    </w:p>
    <w:p w:rsidR="00000000" w:rsidDel="00000000" w:rsidP="00000000" w:rsidRDefault="00000000" w:rsidRPr="00000000" w14:paraId="0000039F">
      <w:pPr>
        <w:widowControl w:val="0"/>
        <w:spacing w:after="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3A0">
      <w:pPr>
        <w:widowControl w:val="0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34.What is the term used to describe the amount of light required to obtain a reasonable image with a surveillance video camera?</w:t>
      </w:r>
    </w:p>
    <w:p w:rsidR="00000000" w:rsidDel="00000000" w:rsidP="00000000" w:rsidRDefault="00000000" w:rsidRPr="00000000" w14:paraId="000003A1">
      <w:pPr>
        <w:widowControl w:val="0"/>
        <w:numPr>
          <w:ilvl w:val="0"/>
          <w:numId w:val="17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Lux rating</w:t>
      </w:r>
    </w:p>
    <w:p w:rsidR="00000000" w:rsidDel="00000000" w:rsidP="00000000" w:rsidRDefault="00000000" w:rsidRPr="00000000" w14:paraId="000003A2">
      <w:pPr>
        <w:widowControl w:val="0"/>
        <w:numPr>
          <w:ilvl w:val="0"/>
          <w:numId w:val="17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Candlepower rating</w:t>
      </w:r>
    </w:p>
    <w:p w:rsidR="00000000" w:rsidDel="00000000" w:rsidP="00000000" w:rsidRDefault="00000000" w:rsidRPr="00000000" w14:paraId="000003A3">
      <w:pPr>
        <w:widowControl w:val="0"/>
        <w:numPr>
          <w:ilvl w:val="0"/>
          <w:numId w:val="17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Resolution</w:t>
      </w:r>
    </w:p>
    <w:p w:rsidR="00000000" w:rsidDel="00000000" w:rsidP="00000000" w:rsidRDefault="00000000" w:rsidRPr="00000000" w14:paraId="000003A4">
      <w:pPr>
        <w:widowControl w:val="0"/>
        <w:numPr>
          <w:ilvl w:val="0"/>
          <w:numId w:val="17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Pixels</w:t>
      </w:r>
    </w:p>
    <w:p w:rsidR="00000000" w:rsidDel="00000000" w:rsidP="00000000" w:rsidRDefault="00000000" w:rsidRPr="00000000" w14:paraId="000003A5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35. Data acquisition system acquire data from _____________</w:t>
      </w:r>
    </w:p>
    <w:p w:rsidR="00000000" w:rsidDel="00000000" w:rsidP="00000000" w:rsidRDefault="00000000" w:rsidRPr="00000000" w14:paraId="000003A7">
      <w:pPr>
        <w:widowControl w:val="0"/>
        <w:numPr>
          <w:ilvl w:val="0"/>
          <w:numId w:val="18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Transducers</w:t>
      </w:r>
    </w:p>
    <w:p w:rsidR="00000000" w:rsidDel="00000000" w:rsidP="00000000" w:rsidRDefault="00000000" w:rsidRPr="00000000" w14:paraId="000003A8">
      <w:pPr>
        <w:widowControl w:val="0"/>
        <w:numPr>
          <w:ilvl w:val="0"/>
          <w:numId w:val="18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Flip flop</w:t>
      </w:r>
    </w:p>
    <w:p w:rsidR="00000000" w:rsidDel="00000000" w:rsidP="00000000" w:rsidRDefault="00000000" w:rsidRPr="00000000" w14:paraId="000003A9">
      <w:pPr>
        <w:widowControl w:val="0"/>
        <w:numPr>
          <w:ilvl w:val="0"/>
          <w:numId w:val="18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Memory</w:t>
      </w:r>
    </w:p>
    <w:p w:rsidR="00000000" w:rsidDel="00000000" w:rsidP="00000000" w:rsidRDefault="00000000" w:rsidRPr="00000000" w14:paraId="000003AA">
      <w:pPr>
        <w:widowControl w:val="0"/>
        <w:numPr>
          <w:ilvl w:val="0"/>
          <w:numId w:val="18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None of the mentioned</w:t>
      </w:r>
    </w:p>
    <w:p w:rsidR="00000000" w:rsidDel="00000000" w:rsidP="00000000" w:rsidRDefault="00000000" w:rsidRPr="00000000" w14:paraId="000003AB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36. SBOD stands for __________________</w:t>
      </w:r>
    </w:p>
    <w:p w:rsidR="00000000" w:rsidDel="00000000" w:rsidP="00000000" w:rsidRDefault="00000000" w:rsidRPr="00000000" w14:paraId="000003AD">
      <w:pPr>
        <w:widowControl w:val="0"/>
        <w:numPr>
          <w:ilvl w:val="0"/>
          <w:numId w:val="1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Status bunch of disc</w:t>
      </w:r>
    </w:p>
    <w:p w:rsidR="00000000" w:rsidDel="00000000" w:rsidP="00000000" w:rsidRDefault="00000000" w:rsidRPr="00000000" w14:paraId="000003AE">
      <w:pPr>
        <w:widowControl w:val="0"/>
        <w:numPr>
          <w:ilvl w:val="0"/>
          <w:numId w:val="1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Switched bunch of disc</w:t>
      </w:r>
    </w:p>
    <w:p w:rsidR="00000000" w:rsidDel="00000000" w:rsidP="00000000" w:rsidRDefault="00000000" w:rsidRPr="00000000" w14:paraId="000003AF">
      <w:pPr>
        <w:widowControl w:val="0"/>
        <w:numPr>
          <w:ilvl w:val="0"/>
          <w:numId w:val="1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Status bunch of display</w:t>
      </w:r>
    </w:p>
    <w:p w:rsidR="00000000" w:rsidDel="00000000" w:rsidP="00000000" w:rsidRDefault="00000000" w:rsidRPr="00000000" w14:paraId="000003B0">
      <w:pPr>
        <w:widowControl w:val="0"/>
        <w:numPr>
          <w:ilvl w:val="0"/>
          <w:numId w:val="1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None of the mentioned</w:t>
      </w:r>
    </w:p>
    <w:p w:rsidR="00000000" w:rsidDel="00000000" w:rsidP="00000000" w:rsidRDefault="00000000" w:rsidRPr="00000000" w14:paraId="000003B1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37. Data recorders acquire data from ________________</w:t>
      </w:r>
    </w:p>
    <w:p w:rsidR="00000000" w:rsidDel="00000000" w:rsidP="00000000" w:rsidRDefault="00000000" w:rsidRPr="00000000" w14:paraId="000003B3">
      <w:pPr>
        <w:widowControl w:val="0"/>
        <w:numPr>
          <w:ilvl w:val="0"/>
          <w:numId w:val="2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Transducers</w:t>
      </w:r>
    </w:p>
    <w:p w:rsidR="00000000" w:rsidDel="00000000" w:rsidP="00000000" w:rsidRDefault="00000000" w:rsidRPr="00000000" w14:paraId="000003B4">
      <w:pPr>
        <w:widowControl w:val="0"/>
        <w:numPr>
          <w:ilvl w:val="0"/>
          <w:numId w:val="2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Sensors</w:t>
      </w:r>
    </w:p>
    <w:p w:rsidR="00000000" w:rsidDel="00000000" w:rsidP="00000000" w:rsidRDefault="00000000" w:rsidRPr="00000000" w14:paraId="000003B5">
      <w:pPr>
        <w:widowControl w:val="0"/>
        <w:numPr>
          <w:ilvl w:val="0"/>
          <w:numId w:val="2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Both transducers and sensors</w:t>
      </w:r>
    </w:p>
    <w:p w:rsidR="00000000" w:rsidDel="00000000" w:rsidP="00000000" w:rsidRDefault="00000000" w:rsidRPr="00000000" w14:paraId="000003B6">
      <w:pPr>
        <w:widowControl w:val="0"/>
        <w:numPr>
          <w:ilvl w:val="0"/>
          <w:numId w:val="2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None of the mentioned</w:t>
      </w:r>
    </w:p>
    <w:p w:rsidR="00000000" w:rsidDel="00000000" w:rsidP="00000000" w:rsidRDefault="00000000" w:rsidRPr="00000000" w14:paraId="000003B7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38. RAID stands for ___________________</w:t>
      </w:r>
    </w:p>
    <w:p w:rsidR="00000000" w:rsidDel="00000000" w:rsidP="00000000" w:rsidRDefault="00000000" w:rsidRPr="00000000" w14:paraId="000003B9">
      <w:pPr>
        <w:widowControl w:val="0"/>
        <w:numPr>
          <w:ilvl w:val="0"/>
          <w:numId w:val="4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Recorded Array of Inexpensive Disc</w:t>
      </w:r>
    </w:p>
    <w:p w:rsidR="00000000" w:rsidDel="00000000" w:rsidP="00000000" w:rsidRDefault="00000000" w:rsidRPr="00000000" w14:paraId="000003BA">
      <w:pPr>
        <w:widowControl w:val="0"/>
        <w:numPr>
          <w:ilvl w:val="0"/>
          <w:numId w:val="4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Redundant Array of Inexpensive Disc</w:t>
      </w:r>
    </w:p>
    <w:p w:rsidR="00000000" w:rsidDel="00000000" w:rsidP="00000000" w:rsidRDefault="00000000" w:rsidRPr="00000000" w14:paraId="000003BB">
      <w:pPr>
        <w:widowControl w:val="0"/>
        <w:numPr>
          <w:ilvl w:val="0"/>
          <w:numId w:val="4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Redundant Array of Intelligent Disc</w:t>
      </w:r>
    </w:p>
    <w:p w:rsidR="00000000" w:rsidDel="00000000" w:rsidP="00000000" w:rsidRDefault="00000000" w:rsidRPr="00000000" w14:paraId="000003BC">
      <w:pPr>
        <w:widowControl w:val="0"/>
        <w:numPr>
          <w:ilvl w:val="0"/>
          <w:numId w:val="4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Redundant Array of Inexpensive Display</w:t>
      </w:r>
    </w:p>
    <w:p w:rsidR="00000000" w:rsidDel="00000000" w:rsidP="00000000" w:rsidRDefault="00000000" w:rsidRPr="00000000" w14:paraId="000003BD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39. Which of the following is correct for SBOD?</w:t>
      </w:r>
    </w:p>
    <w:p w:rsidR="00000000" w:rsidDel="00000000" w:rsidP="00000000" w:rsidRDefault="00000000" w:rsidRPr="00000000" w14:paraId="000003BF">
      <w:pPr>
        <w:widowControl w:val="0"/>
        <w:numPr>
          <w:ilvl w:val="0"/>
          <w:numId w:val="7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Based on fibre channel</w:t>
      </w:r>
    </w:p>
    <w:p w:rsidR="00000000" w:rsidDel="00000000" w:rsidP="00000000" w:rsidRDefault="00000000" w:rsidRPr="00000000" w14:paraId="000003C0">
      <w:pPr>
        <w:widowControl w:val="0"/>
        <w:numPr>
          <w:ilvl w:val="0"/>
          <w:numId w:val="7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Based on RF technology</w:t>
      </w:r>
    </w:p>
    <w:p w:rsidR="00000000" w:rsidDel="00000000" w:rsidP="00000000" w:rsidRDefault="00000000" w:rsidRPr="00000000" w14:paraId="000003C1">
      <w:pPr>
        <w:widowControl w:val="0"/>
        <w:numPr>
          <w:ilvl w:val="0"/>
          <w:numId w:val="7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Based on Fibre and RF</w:t>
      </w:r>
    </w:p>
    <w:p w:rsidR="00000000" w:rsidDel="00000000" w:rsidP="00000000" w:rsidRDefault="00000000" w:rsidRPr="00000000" w14:paraId="000003C2">
      <w:pPr>
        <w:widowControl w:val="0"/>
        <w:numPr>
          <w:ilvl w:val="0"/>
          <w:numId w:val="7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None of the mentioned</w:t>
      </w:r>
    </w:p>
    <w:p w:rsidR="00000000" w:rsidDel="00000000" w:rsidP="00000000" w:rsidRDefault="00000000" w:rsidRPr="00000000" w14:paraId="000003C3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40. Which of the following represents the storage capability of flip-flop?</w:t>
      </w:r>
    </w:p>
    <w:p w:rsidR="00000000" w:rsidDel="00000000" w:rsidP="00000000" w:rsidRDefault="00000000" w:rsidRPr="00000000" w14:paraId="000003C5">
      <w:pPr>
        <w:widowControl w:val="0"/>
        <w:numPr>
          <w:ilvl w:val="0"/>
          <w:numId w:val="10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bit</w:t>
      </w:r>
    </w:p>
    <w:p w:rsidR="00000000" w:rsidDel="00000000" w:rsidP="00000000" w:rsidRDefault="00000000" w:rsidRPr="00000000" w14:paraId="000003C6">
      <w:pPr>
        <w:widowControl w:val="0"/>
        <w:numPr>
          <w:ilvl w:val="0"/>
          <w:numId w:val="10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byte</w:t>
      </w:r>
    </w:p>
    <w:p w:rsidR="00000000" w:rsidDel="00000000" w:rsidP="00000000" w:rsidRDefault="00000000" w:rsidRPr="00000000" w14:paraId="000003C7">
      <w:pPr>
        <w:widowControl w:val="0"/>
        <w:numPr>
          <w:ilvl w:val="0"/>
          <w:numId w:val="10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kilo bit</w:t>
      </w:r>
    </w:p>
    <w:p w:rsidR="00000000" w:rsidDel="00000000" w:rsidP="00000000" w:rsidRDefault="00000000" w:rsidRPr="00000000" w14:paraId="000003C8">
      <w:pPr>
        <w:widowControl w:val="0"/>
        <w:numPr>
          <w:ilvl w:val="0"/>
          <w:numId w:val="10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 kilo byte</w:t>
      </w:r>
    </w:p>
    <w:p w:rsidR="00000000" w:rsidDel="00000000" w:rsidP="00000000" w:rsidRDefault="00000000" w:rsidRPr="00000000" w14:paraId="000003C9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41. What is the full form of UMTS?</w:t>
      </w:r>
    </w:p>
    <w:p w:rsidR="00000000" w:rsidDel="00000000" w:rsidP="00000000" w:rsidRDefault="00000000" w:rsidRPr="00000000" w14:paraId="000003CB">
      <w:pPr>
        <w:widowControl w:val="0"/>
        <w:numPr>
          <w:ilvl w:val="0"/>
          <w:numId w:val="12"/>
        </w:numPr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Universal Mobile Telephone System</w:t>
      </w:r>
    </w:p>
    <w:p w:rsidR="00000000" w:rsidDel="00000000" w:rsidP="00000000" w:rsidRDefault="00000000" w:rsidRPr="00000000" w14:paraId="000003CC">
      <w:pPr>
        <w:widowControl w:val="0"/>
        <w:numPr>
          <w:ilvl w:val="0"/>
          <w:numId w:val="12"/>
        </w:numPr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Ubiquitous Mobile Telephone System</w:t>
      </w:r>
    </w:p>
    <w:p w:rsidR="00000000" w:rsidDel="00000000" w:rsidP="00000000" w:rsidRDefault="00000000" w:rsidRPr="00000000" w14:paraId="000003CD">
      <w:pPr>
        <w:widowControl w:val="0"/>
        <w:numPr>
          <w:ilvl w:val="0"/>
          <w:numId w:val="12"/>
        </w:numPr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Ubiquitous Mobile Telemetry System</w:t>
      </w:r>
    </w:p>
    <w:p w:rsidR="00000000" w:rsidDel="00000000" w:rsidP="00000000" w:rsidRDefault="00000000" w:rsidRPr="00000000" w14:paraId="000003CE">
      <w:pPr>
        <w:widowControl w:val="0"/>
        <w:numPr>
          <w:ilvl w:val="0"/>
          <w:numId w:val="12"/>
        </w:numPr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Universal Machine Telemedicine System</w:t>
      </w:r>
    </w:p>
    <w:p w:rsidR="00000000" w:rsidDel="00000000" w:rsidP="00000000" w:rsidRDefault="00000000" w:rsidRPr="00000000" w14:paraId="000003CF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42. UMTS use which multiple access technique?</w:t>
      </w:r>
    </w:p>
    <w:p w:rsidR="00000000" w:rsidDel="00000000" w:rsidP="00000000" w:rsidRDefault="00000000" w:rsidRPr="00000000" w14:paraId="000003D1">
      <w:pPr>
        <w:widowControl w:val="0"/>
        <w:numPr>
          <w:ilvl w:val="0"/>
          <w:numId w:val="8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CDMA</w:t>
      </w:r>
    </w:p>
    <w:p w:rsidR="00000000" w:rsidDel="00000000" w:rsidP="00000000" w:rsidRDefault="00000000" w:rsidRPr="00000000" w14:paraId="000003D2">
      <w:pPr>
        <w:widowControl w:val="0"/>
        <w:numPr>
          <w:ilvl w:val="0"/>
          <w:numId w:val="8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TDMA</w:t>
      </w:r>
    </w:p>
    <w:p w:rsidR="00000000" w:rsidDel="00000000" w:rsidP="00000000" w:rsidRDefault="00000000" w:rsidRPr="00000000" w14:paraId="000003D3">
      <w:pPr>
        <w:widowControl w:val="0"/>
        <w:numPr>
          <w:ilvl w:val="0"/>
          <w:numId w:val="8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FDMA</w:t>
      </w:r>
    </w:p>
    <w:p w:rsidR="00000000" w:rsidDel="00000000" w:rsidP="00000000" w:rsidRDefault="00000000" w:rsidRPr="00000000" w14:paraId="000003D4">
      <w:pPr>
        <w:widowControl w:val="0"/>
        <w:numPr>
          <w:ilvl w:val="0"/>
          <w:numId w:val="8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SDMA</w:t>
      </w:r>
    </w:p>
    <w:p w:rsidR="00000000" w:rsidDel="00000000" w:rsidP="00000000" w:rsidRDefault="00000000" w:rsidRPr="00000000" w14:paraId="000003D5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43. UMTS does not has backward compatibility with ____________</w:t>
      </w:r>
    </w:p>
    <w:p w:rsidR="00000000" w:rsidDel="00000000" w:rsidP="00000000" w:rsidRDefault="00000000" w:rsidRPr="00000000" w14:paraId="000003D7">
      <w:pPr>
        <w:widowControl w:val="0"/>
        <w:numPr>
          <w:ilvl w:val="0"/>
          <w:numId w:val="11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GSM</w:t>
      </w:r>
    </w:p>
    <w:p w:rsidR="00000000" w:rsidDel="00000000" w:rsidP="00000000" w:rsidRDefault="00000000" w:rsidRPr="00000000" w14:paraId="000003D8">
      <w:pPr>
        <w:widowControl w:val="0"/>
        <w:numPr>
          <w:ilvl w:val="0"/>
          <w:numId w:val="11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IS-136</w:t>
      </w:r>
    </w:p>
    <w:p w:rsidR="00000000" w:rsidDel="00000000" w:rsidP="00000000" w:rsidRDefault="00000000" w:rsidRPr="00000000" w14:paraId="000003D9">
      <w:pPr>
        <w:widowControl w:val="0"/>
        <w:numPr>
          <w:ilvl w:val="0"/>
          <w:numId w:val="11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IS-95</w:t>
      </w:r>
    </w:p>
    <w:p w:rsidR="00000000" w:rsidDel="00000000" w:rsidP="00000000" w:rsidRDefault="00000000" w:rsidRPr="00000000" w14:paraId="000003DA">
      <w:pPr>
        <w:widowControl w:val="0"/>
        <w:numPr>
          <w:ilvl w:val="0"/>
          <w:numId w:val="11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GPRS</w:t>
      </w:r>
    </w:p>
    <w:p w:rsidR="00000000" w:rsidDel="00000000" w:rsidP="00000000" w:rsidRDefault="00000000" w:rsidRPr="00000000" w14:paraId="000003DB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44. UMTS is also known as _____________</w:t>
      </w:r>
    </w:p>
    <w:p w:rsidR="00000000" w:rsidDel="00000000" w:rsidP="00000000" w:rsidRDefault="00000000" w:rsidRPr="00000000" w14:paraId="000003DD">
      <w:pPr>
        <w:widowControl w:val="0"/>
        <w:numPr>
          <w:ilvl w:val="0"/>
          <w:numId w:val="13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IS-95</w:t>
      </w:r>
    </w:p>
    <w:p w:rsidR="00000000" w:rsidDel="00000000" w:rsidP="00000000" w:rsidRDefault="00000000" w:rsidRPr="00000000" w14:paraId="000003DE">
      <w:pPr>
        <w:widowControl w:val="0"/>
        <w:numPr>
          <w:ilvl w:val="0"/>
          <w:numId w:val="13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GPRS</w:t>
      </w:r>
    </w:p>
    <w:p w:rsidR="00000000" w:rsidDel="00000000" w:rsidP="00000000" w:rsidRDefault="00000000" w:rsidRPr="00000000" w14:paraId="000003DF">
      <w:pPr>
        <w:widowControl w:val="0"/>
        <w:numPr>
          <w:ilvl w:val="0"/>
          <w:numId w:val="13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CdmaOne</w:t>
      </w:r>
    </w:p>
    <w:p w:rsidR="00000000" w:rsidDel="00000000" w:rsidP="00000000" w:rsidRDefault="00000000" w:rsidRPr="00000000" w14:paraId="000003E0">
      <w:pPr>
        <w:widowControl w:val="0"/>
        <w:numPr>
          <w:ilvl w:val="0"/>
          <w:numId w:val="13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W-CDMA</w:t>
      </w:r>
    </w:p>
    <w:p w:rsidR="00000000" w:rsidDel="00000000" w:rsidP="00000000" w:rsidRDefault="00000000" w:rsidRPr="00000000" w14:paraId="000003E1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45. What is the chip rate of W-CDMA?</w:t>
      </w:r>
    </w:p>
    <w:p w:rsidR="00000000" w:rsidDel="00000000" w:rsidP="00000000" w:rsidRDefault="00000000" w:rsidRPr="00000000" w14:paraId="000003E3">
      <w:pPr>
        <w:widowControl w:val="0"/>
        <w:numPr>
          <w:ilvl w:val="0"/>
          <w:numId w:val="14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1.2288 Mcps</w:t>
      </w:r>
    </w:p>
    <w:p w:rsidR="00000000" w:rsidDel="00000000" w:rsidP="00000000" w:rsidRDefault="00000000" w:rsidRPr="00000000" w14:paraId="000003E4">
      <w:pPr>
        <w:widowControl w:val="0"/>
        <w:numPr>
          <w:ilvl w:val="0"/>
          <w:numId w:val="14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3.84 Mcps</w:t>
      </w:r>
    </w:p>
    <w:p w:rsidR="00000000" w:rsidDel="00000000" w:rsidP="00000000" w:rsidRDefault="00000000" w:rsidRPr="00000000" w14:paraId="000003E5">
      <w:pPr>
        <w:widowControl w:val="0"/>
        <w:numPr>
          <w:ilvl w:val="0"/>
          <w:numId w:val="14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270.833 Ksps</w:t>
      </w:r>
    </w:p>
    <w:p w:rsidR="00000000" w:rsidDel="00000000" w:rsidP="00000000" w:rsidRDefault="00000000" w:rsidRPr="00000000" w14:paraId="000003E6">
      <w:pPr>
        <w:widowControl w:val="0"/>
        <w:numPr>
          <w:ilvl w:val="0"/>
          <w:numId w:val="14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100 Mcps</w:t>
      </w:r>
    </w:p>
    <w:p w:rsidR="00000000" w:rsidDel="00000000" w:rsidP="00000000" w:rsidRDefault="00000000" w:rsidRPr="00000000" w14:paraId="000003E7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46. Modulation is done in …………..</w:t>
      </w:r>
    </w:p>
    <w:p w:rsidR="00000000" w:rsidDel="00000000" w:rsidP="00000000" w:rsidRDefault="00000000" w:rsidRPr="00000000" w14:paraId="000003E9">
      <w:pPr>
        <w:widowControl w:val="0"/>
        <w:numPr>
          <w:ilvl w:val="0"/>
          <w:numId w:val="15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Transmitter</w:t>
      </w:r>
    </w:p>
    <w:p w:rsidR="00000000" w:rsidDel="00000000" w:rsidP="00000000" w:rsidRDefault="00000000" w:rsidRPr="00000000" w14:paraId="000003EA">
      <w:pPr>
        <w:widowControl w:val="0"/>
        <w:numPr>
          <w:ilvl w:val="0"/>
          <w:numId w:val="15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Radio receiver</w:t>
      </w:r>
    </w:p>
    <w:p w:rsidR="00000000" w:rsidDel="00000000" w:rsidP="00000000" w:rsidRDefault="00000000" w:rsidRPr="00000000" w14:paraId="000003EB">
      <w:pPr>
        <w:widowControl w:val="0"/>
        <w:numPr>
          <w:ilvl w:val="0"/>
          <w:numId w:val="15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Between transmitter and radio receiver</w:t>
      </w:r>
    </w:p>
    <w:p w:rsidR="00000000" w:rsidDel="00000000" w:rsidP="00000000" w:rsidRDefault="00000000" w:rsidRPr="00000000" w14:paraId="000003EC">
      <w:pPr>
        <w:widowControl w:val="0"/>
        <w:numPr>
          <w:ilvl w:val="0"/>
          <w:numId w:val="15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None of the above</w:t>
      </w:r>
    </w:p>
    <w:p w:rsidR="00000000" w:rsidDel="00000000" w:rsidP="00000000" w:rsidRDefault="00000000" w:rsidRPr="00000000" w14:paraId="000003ED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3EE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47. In a transmitter ……………. oscillator is used</w:t>
      </w:r>
    </w:p>
    <w:p w:rsidR="00000000" w:rsidDel="00000000" w:rsidP="00000000" w:rsidRDefault="00000000" w:rsidRPr="00000000" w14:paraId="000003EF">
      <w:pPr>
        <w:widowControl w:val="0"/>
        <w:numPr>
          <w:ilvl w:val="0"/>
          <w:numId w:val="29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Hartley</w:t>
      </w:r>
    </w:p>
    <w:p w:rsidR="00000000" w:rsidDel="00000000" w:rsidP="00000000" w:rsidRDefault="00000000" w:rsidRPr="00000000" w14:paraId="000003F0">
      <w:pPr>
        <w:widowControl w:val="0"/>
        <w:numPr>
          <w:ilvl w:val="0"/>
          <w:numId w:val="29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RC phase-shift</w:t>
      </w:r>
    </w:p>
    <w:p w:rsidR="00000000" w:rsidDel="00000000" w:rsidP="00000000" w:rsidRDefault="00000000" w:rsidRPr="00000000" w14:paraId="000003F1">
      <w:pPr>
        <w:widowControl w:val="0"/>
        <w:numPr>
          <w:ilvl w:val="0"/>
          <w:numId w:val="29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Wien-bridge</w:t>
      </w:r>
    </w:p>
    <w:p w:rsidR="00000000" w:rsidDel="00000000" w:rsidP="00000000" w:rsidRDefault="00000000" w:rsidRPr="00000000" w14:paraId="000003F2">
      <w:pPr>
        <w:widowControl w:val="0"/>
        <w:numPr>
          <w:ilvl w:val="0"/>
          <w:numId w:val="29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Crystal</w:t>
      </w:r>
    </w:p>
    <w:p w:rsidR="00000000" w:rsidDel="00000000" w:rsidP="00000000" w:rsidRDefault="00000000" w:rsidRPr="00000000" w14:paraId="000003F3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48. In India, ……………. modulation is used for radio transmission</w:t>
      </w:r>
    </w:p>
    <w:p w:rsidR="00000000" w:rsidDel="00000000" w:rsidP="00000000" w:rsidRDefault="00000000" w:rsidRPr="00000000" w14:paraId="000003F5">
      <w:pPr>
        <w:widowControl w:val="0"/>
        <w:numPr>
          <w:ilvl w:val="0"/>
          <w:numId w:val="30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Frequency</w:t>
      </w:r>
    </w:p>
    <w:p w:rsidR="00000000" w:rsidDel="00000000" w:rsidP="00000000" w:rsidRDefault="00000000" w:rsidRPr="00000000" w14:paraId="000003F6">
      <w:pPr>
        <w:widowControl w:val="0"/>
        <w:numPr>
          <w:ilvl w:val="0"/>
          <w:numId w:val="30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Amplitude</w:t>
      </w:r>
    </w:p>
    <w:p w:rsidR="00000000" w:rsidDel="00000000" w:rsidP="00000000" w:rsidRDefault="00000000" w:rsidRPr="00000000" w14:paraId="000003F7">
      <w:pPr>
        <w:widowControl w:val="0"/>
        <w:numPr>
          <w:ilvl w:val="0"/>
          <w:numId w:val="30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Phase</w:t>
      </w:r>
    </w:p>
    <w:p w:rsidR="00000000" w:rsidDel="00000000" w:rsidP="00000000" w:rsidRDefault="00000000" w:rsidRPr="00000000" w14:paraId="000003F8">
      <w:pPr>
        <w:widowControl w:val="0"/>
        <w:numPr>
          <w:ilvl w:val="0"/>
          <w:numId w:val="30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None of the above</w:t>
      </w:r>
    </w:p>
    <w:p w:rsidR="00000000" w:rsidDel="00000000" w:rsidP="00000000" w:rsidRDefault="00000000" w:rsidRPr="00000000" w14:paraId="000003F9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49. In an AM wave useful power is carrier by ………….</w:t>
      </w:r>
    </w:p>
    <w:p w:rsidR="00000000" w:rsidDel="00000000" w:rsidP="00000000" w:rsidRDefault="00000000" w:rsidRPr="00000000" w14:paraId="000003FB">
      <w:pPr>
        <w:widowControl w:val="0"/>
        <w:numPr>
          <w:ilvl w:val="0"/>
          <w:numId w:val="31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Carrier</w:t>
      </w:r>
    </w:p>
    <w:p w:rsidR="00000000" w:rsidDel="00000000" w:rsidP="00000000" w:rsidRDefault="00000000" w:rsidRPr="00000000" w14:paraId="000003FC">
      <w:pPr>
        <w:widowControl w:val="0"/>
        <w:numPr>
          <w:ilvl w:val="0"/>
          <w:numId w:val="31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Sidebands</w:t>
      </w:r>
    </w:p>
    <w:p w:rsidR="00000000" w:rsidDel="00000000" w:rsidP="00000000" w:rsidRDefault="00000000" w:rsidRPr="00000000" w14:paraId="000003FD">
      <w:pPr>
        <w:widowControl w:val="0"/>
        <w:numPr>
          <w:ilvl w:val="0"/>
          <w:numId w:val="31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Both sidebands and carrier</w:t>
      </w:r>
    </w:p>
    <w:p w:rsidR="00000000" w:rsidDel="00000000" w:rsidP="00000000" w:rsidRDefault="00000000" w:rsidRPr="00000000" w14:paraId="000003FE">
      <w:pPr>
        <w:widowControl w:val="0"/>
        <w:numPr>
          <w:ilvl w:val="0"/>
          <w:numId w:val="31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None of the above</w:t>
      </w:r>
    </w:p>
    <w:p w:rsidR="00000000" w:rsidDel="00000000" w:rsidP="00000000" w:rsidRDefault="00000000" w:rsidRPr="00000000" w14:paraId="000003FF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50. In amplitude modulation, bandwidth is ……………. the audio signal frequency</w:t>
      </w:r>
    </w:p>
    <w:p w:rsidR="00000000" w:rsidDel="00000000" w:rsidP="00000000" w:rsidRDefault="00000000" w:rsidRPr="00000000" w14:paraId="00000401">
      <w:pPr>
        <w:widowControl w:val="0"/>
        <w:numPr>
          <w:ilvl w:val="0"/>
          <w:numId w:val="32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Thrice</w:t>
      </w:r>
    </w:p>
    <w:p w:rsidR="00000000" w:rsidDel="00000000" w:rsidP="00000000" w:rsidRDefault="00000000" w:rsidRPr="00000000" w14:paraId="00000402">
      <w:pPr>
        <w:widowControl w:val="0"/>
        <w:numPr>
          <w:ilvl w:val="0"/>
          <w:numId w:val="32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Four times</w:t>
      </w:r>
    </w:p>
    <w:p w:rsidR="00000000" w:rsidDel="00000000" w:rsidP="00000000" w:rsidRDefault="00000000" w:rsidRPr="00000000" w14:paraId="00000403">
      <w:pPr>
        <w:widowControl w:val="0"/>
        <w:numPr>
          <w:ilvl w:val="0"/>
          <w:numId w:val="32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Twice</w:t>
      </w:r>
    </w:p>
    <w:p w:rsidR="00000000" w:rsidDel="00000000" w:rsidP="00000000" w:rsidRDefault="00000000" w:rsidRPr="00000000" w14:paraId="00000404">
      <w:pPr>
        <w:widowControl w:val="0"/>
        <w:numPr>
          <w:ilvl w:val="0"/>
          <w:numId w:val="32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None of the above</w:t>
      </w:r>
    </w:p>
    <w:p w:rsidR="00000000" w:rsidDel="00000000" w:rsidP="00000000" w:rsidRDefault="00000000" w:rsidRPr="00000000" w14:paraId="00000405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51. In amplitude modulation, the ………… of carrier is varied according to the strength of the signal.</w:t>
      </w:r>
    </w:p>
    <w:p w:rsidR="00000000" w:rsidDel="00000000" w:rsidP="00000000" w:rsidRDefault="00000000" w:rsidRPr="00000000" w14:paraId="00000407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widowControl w:val="0"/>
        <w:numPr>
          <w:ilvl w:val="0"/>
          <w:numId w:val="33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Amplitude</w:t>
      </w:r>
    </w:p>
    <w:p w:rsidR="00000000" w:rsidDel="00000000" w:rsidP="00000000" w:rsidRDefault="00000000" w:rsidRPr="00000000" w14:paraId="00000409">
      <w:pPr>
        <w:widowControl w:val="0"/>
        <w:numPr>
          <w:ilvl w:val="0"/>
          <w:numId w:val="33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Frequency</w:t>
      </w:r>
    </w:p>
    <w:p w:rsidR="00000000" w:rsidDel="00000000" w:rsidP="00000000" w:rsidRDefault="00000000" w:rsidRPr="00000000" w14:paraId="0000040A">
      <w:pPr>
        <w:widowControl w:val="0"/>
        <w:numPr>
          <w:ilvl w:val="0"/>
          <w:numId w:val="33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Phase</w:t>
      </w:r>
    </w:p>
    <w:p w:rsidR="00000000" w:rsidDel="00000000" w:rsidP="00000000" w:rsidRDefault="00000000" w:rsidRPr="00000000" w14:paraId="0000040B">
      <w:pPr>
        <w:widowControl w:val="0"/>
        <w:numPr>
          <w:ilvl w:val="0"/>
          <w:numId w:val="33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None of the above</w:t>
      </w:r>
    </w:p>
    <w:p w:rsidR="00000000" w:rsidDel="00000000" w:rsidP="00000000" w:rsidRDefault="00000000" w:rsidRPr="00000000" w14:paraId="0000040C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52. Overmodulation (amplitude) occurs when signal amplitude is …………. carrier amplitude</w:t>
      </w:r>
    </w:p>
    <w:p w:rsidR="00000000" w:rsidDel="00000000" w:rsidP="00000000" w:rsidRDefault="00000000" w:rsidRPr="00000000" w14:paraId="0000040E">
      <w:pPr>
        <w:widowControl w:val="0"/>
        <w:numPr>
          <w:ilvl w:val="0"/>
          <w:numId w:val="23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Equal to</w:t>
      </w:r>
    </w:p>
    <w:p w:rsidR="00000000" w:rsidDel="00000000" w:rsidP="00000000" w:rsidRDefault="00000000" w:rsidRPr="00000000" w14:paraId="0000040F">
      <w:pPr>
        <w:widowControl w:val="0"/>
        <w:numPr>
          <w:ilvl w:val="0"/>
          <w:numId w:val="23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Greater than</w:t>
      </w:r>
    </w:p>
    <w:p w:rsidR="00000000" w:rsidDel="00000000" w:rsidP="00000000" w:rsidRDefault="00000000" w:rsidRPr="00000000" w14:paraId="00000410">
      <w:pPr>
        <w:widowControl w:val="0"/>
        <w:numPr>
          <w:ilvl w:val="0"/>
          <w:numId w:val="23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Less than</w:t>
      </w:r>
    </w:p>
    <w:p w:rsidR="00000000" w:rsidDel="00000000" w:rsidP="00000000" w:rsidRDefault="00000000" w:rsidRPr="00000000" w14:paraId="00000411">
      <w:pPr>
        <w:widowControl w:val="0"/>
        <w:numPr>
          <w:ilvl w:val="0"/>
          <w:numId w:val="23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None of the above</w:t>
      </w:r>
    </w:p>
    <w:p w:rsidR="00000000" w:rsidDel="00000000" w:rsidP="00000000" w:rsidRDefault="00000000" w:rsidRPr="00000000" w14:paraId="00000412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53. In an AM wave, the majority of the power is in …………….</w:t>
      </w:r>
    </w:p>
    <w:p w:rsidR="00000000" w:rsidDel="00000000" w:rsidP="00000000" w:rsidRDefault="00000000" w:rsidRPr="00000000" w14:paraId="00000414">
      <w:pPr>
        <w:widowControl w:val="0"/>
        <w:numPr>
          <w:ilvl w:val="0"/>
          <w:numId w:val="24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Lower sideband</w:t>
      </w:r>
    </w:p>
    <w:p w:rsidR="00000000" w:rsidDel="00000000" w:rsidP="00000000" w:rsidRDefault="00000000" w:rsidRPr="00000000" w14:paraId="00000415">
      <w:pPr>
        <w:widowControl w:val="0"/>
        <w:numPr>
          <w:ilvl w:val="0"/>
          <w:numId w:val="24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Upper sideband</w:t>
      </w:r>
    </w:p>
    <w:p w:rsidR="00000000" w:rsidDel="00000000" w:rsidP="00000000" w:rsidRDefault="00000000" w:rsidRPr="00000000" w14:paraId="00000416">
      <w:pPr>
        <w:widowControl w:val="0"/>
        <w:numPr>
          <w:ilvl w:val="0"/>
          <w:numId w:val="24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Carrier</w:t>
      </w:r>
    </w:p>
    <w:p w:rsidR="00000000" w:rsidDel="00000000" w:rsidP="00000000" w:rsidRDefault="00000000" w:rsidRPr="00000000" w14:paraId="00000417">
      <w:pPr>
        <w:widowControl w:val="0"/>
        <w:numPr>
          <w:ilvl w:val="0"/>
          <w:numId w:val="24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None of the above</w:t>
      </w:r>
    </w:p>
    <w:p w:rsidR="00000000" w:rsidDel="00000000" w:rsidP="00000000" w:rsidRDefault="00000000" w:rsidRPr="00000000" w14:paraId="00000418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54. At 100% modulation, the power in each sideband is ………………… of that of carrier</w:t>
      </w:r>
    </w:p>
    <w:p w:rsidR="00000000" w:rsidDel="00000000" w:rsidP="00000000" w:rsidRDefault="00000000" w:rsidRPr="00000000" w14:paraId="0000041A">
      <w:pPr>
        <w:widowControl w:val="0"/>
        <w:numPr>
          <w:ilvl w:val="0"/>
          <w:numId w:val="25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50%</w:t>
      </w:r>
    </w:p>
    <w:p w:rsidR="00000000" w:rsidDel="00000000" w:rsidP="00000000" w:rsidRDefault="00000000" w:rsidRPr="00000000" w14:paraId="0000041B">
      <w:pPr>
        <w:widowControl w:val="0"/>
        <w:numPr>
          <w:ilvl w:val="0"/>
          <w:numId w:val="25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40%</w:t>
      </w:r>
    </w:p>
    <w:p w:rsidR="00000000" w:rsidDel="00000000" w:rsidP="00000000" w:rsidRDefault="00000000" w:rsidRPr="00000000" w14:paraId="0000041C">
      <w:pPr>
        <w:widowControl w:val="0"/>
        <w:numPr>
          <w:ilvl w:val="0"/>
          <w:numId w:val="25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60%</w:t>
      </w:r>
    </w:p>
    <w:p w:rsidR="00000000" w:rsidDel="00000000" w:rsidP="00000000" w:rsidRDefault="00000000" w:rsidRPr="00000000" w14:paraId="0000041D">
      <w:pPr>
        <w:widowControl w:val="0"/>
        <w:numPr>
          <w:ilvl w:val="0"/>
          <w:numId w:val="25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25%</w:t>
      </w:r>
    </w:p>
    <w:p w:rsidR="00000000" w:rsidDel="00000000" w:rsidP="00000000" w:rsidRDefault="00000000" w:rsidRPr="00000000" w14:paraId="0000041E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55. Overmodulation results in …………..</w:t>
      </w:r>
    </w:p>
    <w:p w:rsidR="00000000" w:rsidDel="00000000" w:rsidP="00000000" w:rsidRDefault="00000000" w:rsidRPr="00000000" w14:paraId="00000420">
      <w:pPr>
        <w:widowControl w:val="0"/>
        <w:numPr>
          <w:ilvl w:val="0"/>
          <w:numId w:val="26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Weakening of the signal</w:t>
      </w:r>
    </w:p>
    <w:p w:rsidR="00000000" w:rsidDel="00000000" w:rsidP="00000000" w:rsidRDefault="00000000" w:rsidRPr="00000000" w14:paraId="00000421">
      <w:pPr>
        <w:widowControl w:val="0"/>
        <w:numPr>
          <w:ilvl w:val="0"/>
          <w:numId w:val="26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Excessive carrier power</w:t>
      </w:r>
    </w:p>
    <w:p w:rsidR="00000000" w:rsidDel="00000000" w:rsidP="00000000" w:rsidRDefault="00000000" w:rsidRPr="00000000" w14:paraId="00000422">
      <w:pPr>
        <w:widowControl w:val="0"/>
        <w:numPr>
          <w:ilvl w:val="0"/>
          <w:numId w:val="26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Distortion</w:t>
      </w:r>
    </w:p>
    <w:p w:rsidR="00000000" w:rsidDel="00000000" w:rsidP="00000000" w:rsidRDefault="00000000" w:rsidRPr="00000000" w14:paraId="00000423">
      <w:pPr>
        <w:widowControl w:val="0"/>
        <w:numPr>
          <w:ilvl w:val="0"/>
          <w:numId w:val="26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None of the above</w:t>
      </w:r>
    </w:p>
    <w:p w:rsidR="00000000" w:rsidDel="00000000" w:rsidP="00000000" w:rsidRDefault="00000000" w:rsidRPr="00000000" w14:paraId="00000424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56.Which of this is not a guided media ?</w:t>
      </w:r>
    </w:p>
    <w:p w:rsidR="00000000" w:rsidDel="00000000" w:rsidP="00000000" w:rsidRDefault="00000000" w:rsidRPr="00000000" w14:paraId="00000426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Fiber optical cable</w:t>
      </w:r>
    </w:p>
    <w:p w:rsidR="00000000" w:rsidDel="00000000" w:rsidP="00000000" w:rsidRDefault="00000000" w:rsidRPr="00000000" w14:paraId="00000427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Coaxial cable</w:t>
      </w:r>
    </w:p>
    <w:p w:rsidR="00000000" w:rsidDel="00000000" w:rsidP="00000000" w:rsidRDefault="00000000" w:rsidRPr="00000000" w14:paraId="00000428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 Wireless LAN</w:t>
      </w:r>
    </w:p>
    <w:p w:rsidR="00000000" w:rsidDel="00000000" w:rsidP="00000000" w:rsidRDefault="00000000" w:rsidRPr="00000000" w14:paraId="00000429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d) Copper wire</w:t>
      </w:r>
    </w:p>
    <w:p w:rsidR="00000000" w:rsidDel="00000000" w:rsidP="00000000" w:rsidRDefault="00000000" w:rsidRPr="00000000" w14:paraId="0000042A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57.UTP is commonly used in</w:t>
      </w:r>
    </w:p>
    <w:p w:rsidR="00000000" w:rsidDel="00000000" w:rsidP="00000000" w:rsidRDefault="00000000" w:rsidRPr="00000000" w14:paraId="0000042C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DSL</w:t>
      </w:r>
    </w:p>
    <w:p w:rsidR="00000000" w:rsidDel="00000000" w:rsidP="00000000" w:rsidRDefault="00000000" w:rsidRPr="00000000" w14:paraId="0000042D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FTTP</w:t>
      </w:r>
    </w:p>
    <w:p w:rsidR="00000000" w:rsidDel="00000000" w:rsidP="00000000" w:rsidRDefault="00000000" w:rsidRPr="00000000" w14:paraId="0000042E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 HTTP</w:t>
      </w:r>
    </w:p>
    <w:p w:rsidR="00000000" w:rsidDel="00000000" w:rsidP="00000000" w:rsidRDefault="00000000" w:rsidRPr="00000000" w14:paraId="0000042F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d) None of the mentioned</w:t>
      </w:r>
    </w:p>
    <w:p w:rsidR="00000000" w:rsidDel="00000000" w:rsidP="00000000" w:rsidRDefault="00000000" w:rsidRPr="00000000" w14:paraId="00000430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58.Coaxial cable consists of _______ concentric copper conductors.</w:t>
      </w:r>
    </w:p>
    <w:p w:rsidR="00000000" w:rsidDel="00000000" w:rsidP="00000000" w:rsidRDefault="00000000" w:rsidRPr="00000000" w14:paraId="00000432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1</w:t>
      </w:r>
    </w:p>
    <w:p w:rsidR="00000000" w:rsidDel="00000000" w:rsidP="00000000" w:rsidRDefault="00000000" w:rsidRPr="00000000" w14:paraId="00000433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2</w:t>
      </w:r>
    </w:p>
    <w:p w:rsidR="00000000" w:rsidDel="00000000" w:rsidP="00000000" w:rsidRDefault="00000000" w:rsidRPr="00000000" w14:paraId="00000434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 3</w:t>
      </w:r>
    </w:p>
    <w:p w:rsidR="00000000" w:rsidDel="00000000" w:rsidP="00000000" w:rsidRDefault="00000000" w:rsidRPr="00000000" w14:paraId="00000435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d) 4</w:t>
      </w:r>
    </w:p>
    <w:p w:rsidR="00000000" w:rsidDel="00000000" w:rsidP="00000000" w:rsidRDefault="00000000" w:rsidRPr="00000000" w14:paraId="00000436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59.Fiber optics posses following properties</w:t>
      </w:r>
    </w:p>
    <w:p w:rsidR="00000000" w:rsidDel="00000000" w:rsidP="00000000" w:rsidRDefault="00000000" w:rsidRPr="00000000" w14:paraId="00000438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Immune electromagnetic interference</w:t>
      </w:r>
    </w:p>
    <w:p w:rsidR="00000000" w:rsidDel="00000000" w:rsidP="00000000" w:rsidRDefault="00000000" w:rsidRPr="00000000" w14:paraId="00000439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Very less signal attenuation</w:t>
      </w:r>
    </w:p>
    <w:p w:rsidR="00000000" w:rsidDel="00000000" w:rsidP="00000000" w:rsidRDefault="00000000" w:rsidRPr="00000000" w14:paraId="0000043A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 Very hard to tap</w:t>
      </w:r>
    </w:p>
    <w:p w:rsidR="00000000" w:rsidDel="00000000" w:rsidP="00000000" w:rsidRDefault="00000000" w:rsidRPr="00000000" w14:paraId="0000043B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d) All of the mentioned</w:t>
      </w:r>
    </w:p>
    <w:p w:rsidR="00000000" w:rsidDel="00000000" w:rsidP="00000000" w:rsidRDefault="00000000" w:rsidRPr="00000000" w14:paraId="0000043C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60. If an Optical Carrier is represented as OC-n, generally the link speed equals(in Mbps),</w:t>
      </w:r>
    </w:p>
    <w:p w:rsidR="00000000" w:rsidDel="00000000" w:rsidP="00000000" w:rsidRDefault="00000000" w:rsidRPr="00000000" w14:paraId="0000043E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n*39.8</w:t>
      </w:r>
    </w:p>
    <w:p w:rsidR="00000000" w:rsidDel="00000000" w:rsidP="00000000" w:rsidRDefault="00000000" w:rsidRPr="00000000" w14:paraId="0000043F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n*51.8</w:t>
      </w:r>
    </w:p>
    <w:p w:rsidR="00000000" w:rsidDel="00000000" w:rsidP="00000000" w:rsidRDefault="00000000" w:rsidRPr="00000000" w14:paraId="00000440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 2n*51.8</w:t>
      </w:r>
    </w:p>
    <w:p w:rsidR="00000000" w:rsidDel="00000000" w:rsidP="00000000" w:rsidRDefault="00000000" w:rsidRPr="00000000" w14:paraId="00000441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d) None of the mentioned</w:t>
      </w:r>
    </w:p>
    <w:p w:rsidR="00000000" w:rsidDel="00000000" w:rsidP="00000000" w:rsidRDefault="00000000" w:rsidRPr="00000000" w14:paraId="00000442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61.Terrestrial radio channels are broadly classifed into _____ groups.</w:t>
      </w:r>
    </w:p>
    <w:p w:rsidR="00000000" w:rsidDel="00000000" w:rsidP="00000000" w:rsidRDefault="00000000" w:rsidRPr="00000000" w14:paraId="00000444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2</w:t>
      </w:r>
    </w:p>
    <w:p w:rsidR="00000000" w:rsidDel="00000000" w:rsidP="00000000" w:rsidRDefault="00000000" w:rsidRPr="00000000" w14:paraId="00000445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3</w:t>
      </w:r>
    </w:p>
    <w:p w:rsidR="00000000" w:rsidDel="00000000" w:rsidP="00000000" w:rsidRDefault="00000000" w:rsidRPr="00000000" w14:paraId="00000446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 4</w:t>
      </w:r>
    </w:p>
    <w:p w:rsidR="00000000" w:rsidDel="00000000" w:rsidP="00000000" w:rsidRDefault="00000000" w:rsidRPr="00000000" w14:paraId="00000447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d) 1</w:t>
      </w:r>
    </w:p>
    <w:p w:rsidR="00000000" w:rsidDel="00000000" w:rsidP="00000000" w:rsidRDefault="00000000" w:rsidRPr="00000000" w14:paraId="00000448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62.IMT-2000 is a digital mobile system that functions as</w:t>
      </w:r>
    </w:p>
    <w:p w:rsidR="00000000" w:rsidDel="00000000" w:rsidP="00000000" w:rsidRDefault="00000000" w:rsidRPr="00000000" w14:paraId="0000044A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Pager</w:t>
      </w:r>
    </w:p>
    <w:p w:rsidR="00000000" w:rsidDel="00000000" w:rsidP="00000000" w:rsidRDefault="00000000" w:rsidRPr="00000000" w14:paraId="0000044B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Cordless</w:t>
      </w:r>
    </w:p>
    <w:p w:rsidR="00000000" w:rsidDel="00000000" w:rsidP="00000000" w:rsidRDefault="00000000" w:rsidRPr="00000000" w14:paraId="0000044C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Low earth orbit satellites</w:t>
      </w:r>
    </w:p>
    <w:p w:rsidR="00000000" w:rsidDel="00000000" w:rsidP="00000000" w:rsidRDefault="00000000" w:rsidRPr="00000000" w14:paraId="0000044D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All of the above</w:t>
      </w:r>
    </w:p>
    <w:p w:rsidR="00000000" w:rsidDel="00000000" w:rsidP="00000000" w:rsidRDefault="00000000" w:rsidRPr="00000000" w14:paraId="0000044E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63.The 2G cellular network uses</w:t>
      </w:r>
    </w:p>
    <w:p w:rsidR="00000000" w:rsidDel="00000000" w:rsidP="00000000" w:rsidRDefault="00000000" w:rsidRPr="00000000" w14:paraId="00000450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TDMA/FDD</w:t>
      </w:r>
    </w:p>
    <w:p w:rsidR="00000000" w:rsidDel="00000000" w:rsidP="00000000" w:rsidRDefault="00000000" w:rsidRPr="00000000" w14:paraId="00000451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CDMA/FDD</w:t>
      </w:r>
    </w:p>
    <w:p w:rsidR="00000000" w:rsidDel="00000000" w:rsidP="00000000" w:rsidRDefault="00000000" w:rsidRPr="00000000" w14:paraId="00000452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Digital modulation formats</w:t>
      </w:r>
    </w:p>
    <w:p w:rsidR="00000000" w:rsidDel="00000000" w:rsidP="00000000" w:rsidRDefault="00000000" w:rsidRPr="00000000" w14:paraId="00000453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All of the above</w:t>
      </w:r>
    </w:p>
    <w:p w:rsidR="00000000" w:rsidDel="00000000" w:rsidP="00000000" w:rsidRDefault="00000000" w:rsidRPr="00000000" w14:paraId="00000454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64.NADC is a 2G standard for</w:t>
      </w:r>
    </w:p>
    <w:p w:rsidR="00000000" w:rsidDel="00000000" w:rsidP="00000000" w:rsidRDefault="00000000" w:rsidRPr="00000000" w14:paraId="00000456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TDMA</w:t>
      </w:r>
    </w:p>
    <w:p w:rsidR="00000000" w:rsidDel="00000000" w:rsidP="00000000" w:rsidRDefault="00000000" w:rsidRPr="00000000" w14:paraId="00000457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CDMA</w:t>
      </w:r>
    </w:p>
    <w:p w:rsidR="00000000" w:rsidDel="00000000" w:rsidP="00000000" w:rsidRDefault="00000000" w:rsidRPr="00000000" w14:paraId="00000458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Both a &amp; b</w:t>
      </w:r>
    </w:p>
    <w:p w:rsidR="00000000" w:rsidDel="00000000" w:rsidP="00000000" w:rsidRDefault="00000000" w:rsidRPr="00000000" w14:paraId="00000459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None of the above</w:t>
      </w:r>
    </w:p>
    <w:p w:rsidR="00000000" w:rsidDel="00000000" w:rsidP="00000000" w:rsidRDefault="00000000" w:rsidRPr="00000000" w14:paraId="0000045A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65.2G CDMA standard – cdma one supports up to</w:t>
      </w:r>
    </w:p>
    <w:p w:rsidR="00000000" w:rsidDel="00000000" w:rsidP="00000000" w:rsidRDefault="00000000" w:rsidRPr="00000000" w14:paraId="0000045C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8 users</w:t>
      </w:r>
    </w:p>
    <w:p w:rsidR="00000000" w:rsidDel="00000000" w:rsidP="00000000" w:rsidRDefault="00000000" w:rsidRPr="00000000" w14:paraId="0000045D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64 users</w:t>
      </w:r>
    </w:p>
    <w:p w:rsidR="00000000" w:rsidDel="00000000" w:rsidP="00000000" w:rsidRDefault="00000000" w:rsidRPr="00000000" w14:paraId="0000045E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32 users</w:t>
      </w:r>
    </w:p>
    <w:p w:rsidR="00000000" w:rsidDel="00000000" w:rsidP="00000000" w:rsidRDefault="00000000" w:rsidRPr="00000000" w14:paraId="0000045F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116 users</w:t>
      </w:r>
    </w:p>
    <w:p w:rsidR="00000000" w:rsidDel="00000000" w:rsidP="00000000" w:rsidRDefault="00000000" w:rsidRPr="00000000" w14:paraId="00000460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66.2G standards support</w:t>
      </w:r>
    </w:p>
    <w:p w:rsidR="00000000" w:rsidDel="00000000" w:rsidP="00000000" w:rsidRDefault="00000000" w:rsidRPr="00000000" w14:paraId="00000462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a. Limited internet browsing</w:t>
      </w:r>
    </w:p>
    <w:p w:rsidR="00000000" w:rsidDel="00000000" w:rsidP="00000000" w:rsidRDefault="00000000" w:rsidRPr="00000000" w14:paraId="00000463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b. Short Messaging Service</w:t>
      </w:r>
    </w:p>
    <w:p w:rsidR="00000000" w:rsidDel="00000000" w:rsidP="00000000" w:rsidRDefault="00000000" w:rsidRPr="00000000" w14:paraId="00000464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c. Both a &amp; b</w:t>
      </w:r>
    </w:p>
    <w:p w:rsidR="00000000" w:rsidDel="00000000" w:rsidP="00000000" w:rsidRDefault="00000000" w:rsidRPr="00000000" w14:paraId="00000465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d. None of the above</w:t>
      </w:r>
    </w:p>
    <w:p w:rsidR="00000000" w:rsidDel="00000000" w:rsidP="00000000" w:rsidRDefault="00000000" w:rsidRPr="00000000" w14:paraId="00000466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67. Which of the following devices are similar to electronic data loggers?</w:t>
      </w:r>
    </w:p>
    <w:p w:rsidR="00000000" w:rsidDel="00000000" w:rsidP="00000000" w:rsidRDefault="00000000" w:rsidRPr="00000000" w14:paraId="00000468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a) Chart recorders</w:t>
      </w:r>
    </w:p>
    <w:p w:rsidR="00000000" w:rsidDel="00000000" w:rsidP="00000000" w:rsidRDefault="00000000" w:rsidRPr="00000000" w14:paraId="00000469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b) Flip flop</w:t>
      </w:r>
    </w:p>
    <w:p w:rsidR="00000000" w:rsidDel="00000000" w:rsidP="00000000" w:rsidRDefault="00000000" w:rsidRPr="00000000" w14:paraId="0000046A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c) Memory</w:t>
      </w:r>
    </w:p>
    <w:p w:rsidR="00000000" w:rsidDel="00000000" w:rsidP="00000000" w:rsidRDefault="00000000" w:rsidRPr="00000000" w14:paraId="0000046B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d) None of the mentioned</w:t>
      </w:r>
    </w:p>
    <w:p w:rsidR="00000000" w:rsidDel="00000000" w:rsidP="00000000" w:rsidRDefault="00000000" w:rsidRPr="00000000" w14:paraId="0000046C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68. Which of the following protocol allow the instrument to connect to a data logger?</w:t>
      </w:r>
    </w:p>
    <w:p w:rsidR="00000000" w:rsidDel="00000000" w:rsidP="00000000" w:rsidRDefault="00000000" w:rsidRPr="00000000" w14:paraId="0000046E">
      <w:pPr>
        <w:widowControl w:val="0"/>
        <w:numPr>
          <w:ilvl w:val="0"/>
          <w:numId w:val="27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SDI-10</w:t>
      </w:r>
    </w:p>
    <w:p w:rsidR="00000000" w:rsidDel="00000000" w:rsidP="00000000" w:rsidRDefault="00000000" w:rsidRPr="00000000" w14:paraId="0000046F">
      <w:pPr>
        <w:widowControl w:val="0"/>
        <w:numPr>
          <w:ilvl w:val="0"/>
          <w:numId w:val="27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SDI-12</w:t>
      </w:r>
    </w:p>
    <w:p w:rsidR="00000000" w:rsidDel="00000000" w:rsidP="00000000" w:rsidRDefault="00000000" w:rsidRPr="00000000" w14:paraId="00000470">
      <w:pPr>
        <w:widowControl w:val="0"/>
        <w:numPr>
          <w:ilvl w:val="0"/>
          <w:numId w:val="27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SAI-10</w:t>
      </w:r>
    </w:p>
    <w:p w:rsidR="00000000" w:rsidDel="00000000" w:rsidP="00000000" w:rsidRDefault="00000000" w:rsidRPr="00000000" w14:paraId="00000471">
      <w:pPr>
        <w:widowControl w:val="0"/>
        <w:numPr>
          <w:ilvl w:val="0"/>
          <w:numId w:val="27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SAI-12</w:t>
      </w:r>
    </w:p>
    <w:p w:rsidR="00000000" w:rsidDel="00000000" w:rsidP="00000000" w:rsidRDefault="00000000" w:rsidRPr="00000000" w14:paraId="00000472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69. Which of the following statement is false?</w:t>
      </w:r>
    </w:p>
    <w:p w:rsidR="00000000" w:rsidDel="00000000" w:rsidP="00000000" w:rsidRDefault="00000000" w:rsidRPr="00000000" w14:paraId="00000474">
      <w:pPr>
        <w:widowControl w:val="0"/>
        <w:numPr>
          <w:ilvl w:val="0"/>
          <w:numId w:val="28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data loggers are data acquisition system</w:t>
      </w:r>
    </w:p>
    <w:p w:rsidR="00000000" w:rsidDel="00000000" w:rsidP="00000000" w:rsidRDefault="00000000" w:rsidRPr="00000000" w14:paraId="00000475">
      <w:pPr>
        <w:widowControl w:val="0"/>
        <w:numPr>
          <w:ilvl w:val="0"/>
          <w:numId w:val="28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data acquisition systems are data loggers</w:t>
      </w:r>
    </w:p>
    <w:p w:rsidR="00000000" w:rsidDel="00000000" w:rsidP="00000000" w:rsidRDefault="00000000" w:rsidRPr="00000000" w14:paraId="00000476">
      <w:pPr>
        <w:widowControl w:val="0"/>
        <w:numPr>
          <w:ilvl w:val="0"/>
          <w:numId w:val="28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 logger and Data acquisition systems are same is operation</w:t>
      </w:r>
    </w:p>
    <w:p w:rsidR="00000000" w:rsidDel="00000000" w:rsidP="00000000" w:rsidRDefault="00000000" w:rsidRPr="00000000" w14:paraId="00000477">
      <w:pPr>
        <w:widowControl w:val="0"/>
        <w:numPr>
          <w:ilvl w:val="0"/>
          <w:numId w:val="28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of the mentioned</w:t>
      </w:r>
    </w:p>
    <w:p w:rsidR="00000000" w:rsidDel="00000000" w:rsidP="00000000" w:rsidRDefault="00000000" w:rsidRPr="00000000" w14:paraId="00000478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70. Data logger system have _______________</w:t>
      </w:r>
    </w:p>
    <w:p w:rsidR="00000000" w:rsidDel="00000000" w:rsidP="00000000" w:rsidRDefault="00000000" w:rsidRPr="00000000" w14:paraId="0000047B">
      <w:pPr>
        <w:widowControl w:val="0"/>
        <w:numPr>
          <w:ilvl w:val="0"/>
          <w:numId w:val="19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Slow sampling rate</w:t>
      </w:r>
    </w:p>
    <w:p w:rsidR="00000000" w:rsidDel="00000000" w:rsidP="00000000" w:rsidRDefault="00000000" w:rsidRPr="00000000" w14:paraId="0000047C">
      <w:pPr>
        <w:widowControl w:val="0"/>
        <w:numPr>
          <w:ilvl w:val="0"/>
          <w:numId w:val="19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Fast sampling rate</w:t>
      </w:r>
    </w:p>
    <w:p w:rsidR="00000000" w:rsidDel="00000000" w:rsidP="00000000" w:rsidRDefault="00000000" w:rsidRPr="00000000" w14:paraId="0000047D">
      <w:pPr>
        <w:widowControl w:val="0"/>
        <w:numPr>
          <w:ilvl w:val="0"/>
          <w:numId w:val="19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Unpredictable sampling rate</w:t>
      </w:r>
    </w:p>
    <w:p w:rsidR="00000000" w:rsidDel="00000000" w:rsidP="00000000" w:rsidRDefault="00000000" w:rsidRPr="00000000" w14:paraId="0000047E">
      <w:pPr>
        <w:widowControl w:val="0"/>
        <w:numPr>
          <w:ilvl w:val="0"/>
          <w:numId w:val="19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None of the mentioned</w:t>
      </w:r>
    </w:p>
    <w:p w:rsidR="00000000" w:rsidDel="00000000" w:rsidP="00000000" w:rsidRDefault="00000000" w:rsidRPr="00000000" w14:paraId="0000047F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71. Which of the following is correct for data loggers?</w:t>
      </w:r>
    </w:p>
    <w:p w:rsidR="00000000" w:rsidDel="00000000" w:rsidP="00000000" w:rsidRDefault="00000000" w:rsidRPr="00000000" w14:paraId="00000481">
      <w:pPr>
        <w:widowControl w:val="0"/>
        <w:numPr>
          <w:ilvl w:val="0"/>
          <w:numId w:val="20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Simple single channel instrument</w:t>
      </w:r>
    </w:p>
    <w:p w:rsidR="00000000" w:rsidDel="00000000" w:rsidP="00000000" w:rsidRDefault="00000000" w:rsidRPr="00000000" w14:paraId="00000482">
      <w:pPr>
        <w:widowControl w:val="0"/>
        <w:numPr>
          <w:ilvl w:val="0"/>
          <w:numId w:val="20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Medium channel instrument</w:t>
      </w:r>
    </w:p>
    <w:p w:rsidR="00000000" w:rsidDel="00000000" w:rsidP="00000000" w:rsidRDefault="00000000" w:rsidRPr="00000000" w14:paraId="00000483">
      <w:pPr>
        <w:widowControl w:val="0"/>
        <w:numPr>
          <w:ilvl w:val="0"/>
          <w:numId w:val="20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Complex multiple channel instrument</w:t>
      </w:r>
    </w:p>
    <w:p w:rsidR="00000000" w:rsidDel="00000000" w:rsidP="00000000" w:rsidRDefault="00000000" w:rsidRPr="00000000" w14:paraId="00000484">
      <w:pPr>
        <w:widowControl w:val="0"/>
        <w:numPr>
          <w:ilvl w:val="0"/>
          <w:numId w:val="20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All of the mentioned</w:t>
      </w:r>
    </w:p>
    <w:p w:rsidR="00000000" w:rsidDel="00000000" w:rsidP="00000000" w:rsidRDefault="00000000" w:rsidRPr="00000000" w14:paraId="00000485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72. Device for monitoring various electrical activity of cardio vascular system is ________________</w:t>
      </w:r>
    </w:p>
    <w:p w:rsidR="00000000" w:rsidDel="00000000" w:rsidP="00000000" w:rsidRDefault="00000000" w:rsidRPr="00000000" w14:paraId="00000487">
      <w:pPr>
        <w:widowControl w:val="0"/>
        <w:numPr>
          <w:ilvl w:val="0"/>
          <w:numId w:val="21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Diagnostic trouble coder</w:t>
      </w:r>
    </w:p>
    <w:p w:rsidR="00000000" w:rsidDel="00000000" w:rsidP="00000000" w:rsidRDefault="00000000" w:rsidRPr="00000000" w14:paraId="00000488">
      <w:pPr>
        <w:widowControl w:val="0"/>
        <w:numPr>
          <w:ilvl w:val="0"/>
          <w:numId w:val="21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Holter monitor</w:t>
      </w:r>
    </w:p>
    <w:p w:rsidR="00000000" w:rsidDel="00000000" w:rsidP="00000000" w:rsidRDefault="00000000" w:rsidRPr="00000000" w14:paraId="00000489">
      <w:pPr>
        <w:widowControl w:val="0"/>
        <w:numPr>
          <w:ilvl w:val="0"/>
          <w:numId w:val="21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Cardio event decoder</w:t>
      </w:r>
    </w:p>
    <w:p w:rsidR="00000000" w:rsidDel="00000000" w:rsidP="00000000" w:rsidRDefault="00000000" w:rsidRPr="00000000" w14:paraId="0000048A">
      <w:pPr>
        <w:widowControl w:val="0"/>
        <w:numPr>
          <w:ilvl w:val="0"/>
          <w:numId w:val="21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Electronic health logger</w:t>
      </w:r>
    </w:p>
    <w:p w:rsidR="00000000" w:rsidDel="00000000" w:rsidP="00000000" w:rsidRDefault="00000000" w:rsidRPr="00000000" w14:paraId="0000048B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73. Data logger deals with __________________</w:t>
      </w:r>
    </w:p>
    <w:p w:rsidR="00000000" w:rsidDel="00000000" w:rsidP="00000000" w:rsidRDefault="00000000" w:rsidRPr="00000000" w14:paraId="0000048D">
      <w:pPr>
        <w:widowControl w:val="0"/>
        <w:numPr>
          <w:ilvl w:val="0"/>
          <w:numId w:val="22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Digital signals</w:t>
      </w:r>
    </w:p>
    <w:p w:rsidR="00000000" w:rsidDel="00000000" w:rsidP="00000000" w:rsidRDefault="00000000" w:rsidRPr="00000000" w14:paraId="0000048E">
      <w:pPr>
        <w:widowControl w:val="0"/>
        <w:numPr>
          <w:ilvl w:val="0"/>
          <w:numId w:val="22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Analog signals</w:t>
      </w:r>
    </w:p>
    <w:p w:rsidR="00000000" w:rsidDel="00000000" w:rsidP="00000000" w:rsidRDefault="00000000" w:rsidRPr="00000000" w14:paraId="0000048F">
      <w:pPr>
        <w:widowControl w:val="0"/>
        <w:numPr>
          <w:ilvl w:val="0"/>
          <w:numId w:val="22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Both digital and analog signals</w:t>
      </w:r>
    </w:p>
    <w:p w:rsidR="00000000" w:rsidDel="00000000" w:rsidP="00000000" w:rsidRDefault="00000000" w:rsidRPr="00000000" w14:paraId="00000490">
      <w:pPr>
        <w:widowControl w:val="0"/>
        <w:numPr>
          <w:ilvl w:val="0"/>
          <w:numId w:val="22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None of the mentioned</w:t>
      </w:r>
    </w:p>
    <w:p w:rsidR="00000000" w:rsidDel="00000000" w:rsidP="00000000" w:rsidRDefault="00000000" w:rsidRPr="00000000" w14:paraId="00000491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74. In 2007 ____________ announced its plan to transmit its network to 4G standard LTE with joint efforts of Vodafone group.</w:t>
      </w:r>
    </w:p>
    <w:p w:rsidR="00000000" w:rsidDel="00000000" w:rsidP="00000000" w:rsidRDefault="00000000" w:rsidRPr="00000000" w14:paraId="00000493">
      <w:pPr>
        <w:widowControl w:val="0"/>
        <w:numPr>
          <w:ilvl w:val="0"/>
          <w:numId w:val="3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Verizon Wireless</w:t>
      </w:r>
    </w:p>
    <w:p w:rsidR="00000000" w:rsidDel="00000000" w:rsidP="00000000" w:rsidRDefault="00000000" w:rsidRPr="00000000" w14:paraId="00000494">
      <w:pPr>
        <w:widowControl w:val="0"/>
        <w:numPr>
          <w:ilvl w:val="0"/>
          <w:numId w:val="3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AirTouch</w:t>
      </w:r>
    </w:p>
    <w:p w:rsidR="00000000" w:rsidDel="00000000" w:rsidP="00000000" w:rsidRDefault="00000000" w:rsidRPr="00000000" w14:paraId="00000495">
      <w:pPr>
        <w:widowControl w:val="0"/>
        <w:numPr>
          <w:ilvl w:val="0"/>
          <w:numId w:val="3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Netflix</w:t>
      </w:r>
    </w:p>
    <w:p w:rsidR="00000000" w:rsidDel="00000000" w:rsidP="00000000" w:rsidRDefault="00000000" w:rsidRPr="00000000" w14:paraId="00000496">
      <w:pPr>
        <w:widowControl w:val="0"/>
        <w:numPr>
          <w:ilvl w:val="0"/>
          <w:numId w:val="3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 Cast</w:t>
      </w:r>
    </w:p>
    <w:p w:rsidR="00000000" w:rsidDel="00000000" w:rsidP="00000000" w:rsidRDefault="00000000" w:rsidRPr="00000000" w14:paraId="00000497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75. Hybrid ARQ is part of the ____________ layer.</w:t>
      </w:r>
    </w:p>
    <w:p w:rsidR="00000000" w:rsidDel="00000000" w:rsidP="00000000" w:rsidRDefault="00000000" w:rsidRPr="00000000" w14:paraId="00000499">
      <w:pPr>
        <w:widowControl w:val="0"/>
        <w:numPr>
          <w:ilvl w:val="0"/>
          <w:numId w:val="5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PDCP</w:t>
      </w:r>
    </w:p>
    <w:p w:rsidR="00000000" w:rsidDel="00000000" w:rsidP="00000000" w:rsidRDefault="00000000" w:rsidRPr="00000000" w14:paraId="0000049A">
      <w:pPr>
        <w:widowControl w:val="0"/>
        <w:numPr>
          <w:ilvl w:val="0"/>
          <w:numId w:val="5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RLC</w:t>
      </w:r>
    </w:p>
    <w:p w:rsidR="00000000" w:rsidDel="00000000" w:rsidP="00000000" w:rsidRDefault="00000000" w:rsidRPr="00000000" w14:paraId="0000049B">
      <w:pPr>
        <w:widowControl w:val="0"/>
        <w:numPr>
          <w:ilvl w:val="0"/>
          <w:numId w:val="5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MAC</w:t>
      </w:r>
    </w:p>
    <w:p w:rsidR="00000000" w:rsidDel="00000000" w:rsidP="00000000" w:rsidRDefault="00000000" w:rsidRPr="00000000" w14:paraId="0000049C">
      <w:pPr>
        <w:widowControl w:val="0"/>
        <w:numPr>
          <w:ilvl w:val="0"/>
          <w:numId w:val="5"/>
        </w:numPr>
        <w:spacing w:line="240" w:lineRule="auto"/>
        <w:ind w:left="720" w:right="-90" w:hanging="360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PHY</w:t>
      </w:r>
    </w:p>
    <w:p w:rsidR="00000000" w:rsidDel="00000000" w:rsidP="00000000" w:rsidRDefault="00000000" w:rsidRPr="00000000" w14:paraId="0000049D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widowControl w:val="0"/>
        <w:spacing w:line="240" w:lineRule="auto"/>
        <w:ind w:right="-9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49F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MS Minch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upperLetter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upperLetter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upperLetter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upperLetter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upperLetter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upperLetter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upperLetter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upperLetter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upperLetter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6">
    <w:lvl w:ilvl="0">
      <w:start w:val="1"/>
      <w:numFmt w:val="upperLetter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7">
    <w:lvl w:ilvl="0">
      <w:start w:val="1"/>
      <w:numFmt w:val="upperLetter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8">
    <w:lvl w:ilvl="0">
      <w:start w:val="1"/>
      <w:numFmt w:val="upperLetter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9">
    <w:lvl w:ilvl="0">
      <w:start w:val="1"/>
      <w:numFmt w:val="upperLetter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0">
    <w:lvl w:ilvl="0">
      <w:start w:val="1"/>
      <w:numFmt w:val="upperLetter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1">
    <w:lvl w:ilvl="0">
      <w:start w:val="1"/>
      <w:numFmt w:val="upperLetter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2">
    <w:lvl w:ilvl="0">
      <w:start w:val="1"/>
      <w:numFmt w:val="upperLetter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3">
    <w:lvl w:ilvl="0">
      <w:start w:val="1"/>
      <w:numFmt w:val="upperLetter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4">
    <w:lvl w:ilvl="0">
      <w:start w:val="1"/>
      <w:numFmt w:val="upperLetter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5">
    <w:lvl w:ilvl="0">
      <w:start w:val="1"/>
      <w:numFmt w:val="upperLetter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6">
    <w:lvl w:ilvl="0">
      <w:start w:val="1"/>
      <w:numFmt w:val="upperLetter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7">
    <w:lvl w:ilvl="0">
      <w:start w:val="1"/>
      <w:numFmt w:val="upperLetter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8">
    <w:lvl w:ilvl="0">
      <w:start w:val="1"/>
      <w:numFmt w:val="upperLetter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9">
    <w:lvl w:ilvl="0">
      <w:start w:val="1"/>
      <w:numFmt w:val="upperLetter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0">
    <w:lvl w:ilvl="0">
      <w:start w:val="1"/>
      <w:numFmt w:val="upperLetter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1">
    <w:lvl w:ilvl="0">
      <w:start w:val="1"/>
      <w:numFmt w:val="upperLetter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2">
    <w:lvl w:ilvl="0">
      <w:start w:val="1"/>
      <w:numFmt w:val="upperLetter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3">
    <w:lvl w:ilvl="0">
      <w:start w:val="1"/>
      <w:numFmt w:val="upperLetter"/>
      <w:lvlText w:val="%1."/>
      <w:lvlJc w:val="left"/>
      <w:pPr>
        <w:ind w:left="0" w:firstLine="0"/>
      </w:pPr>
      <w:rPr>
        <w:rFonts w:ascii="Calibri" w:cs="Calibri" w:eastAsia="Calibri" w:hAnsi="Calibri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about:blank" TargetMode="External"/><Relationship Id="rId194" Type="http://schemas.openxmlformats.org/officeDocument/2006/relationships/hyperlink" Target="about:blank" TargetMode="External"/><Relationship Id="rId193" Type="http://schemas.openxmlformats.org/officeDocument/2006/relationships/hyperlink" Target="about:blank" TargetMode="External"/><Relationship Id="rId192" Type="http://schemas.openxmlformats.org/officeDocument/2006/relationships/hyperlink" Target="about:blank" TargetMode="External"/><Relationship Id="rId191" Type="http://schemas.openxmlformats.org/officeDocument/2006/relationships/hyperlink" Target="about:blank" TargetMode="External"/><Relationship Id="rId187" Type="http://schemas.openxmlformats.org/officeDocument/2006/relationships/hyperlink" Target="about:blank" TargetMode="External"/><Relationship Id="rId186" Type="http://schemas.openxmlformats.org/officeDocument/2006/relationships/hyperlink" Target="about:blank" TargetMode="External"/><Relationship Id="rId185" Type="http://schemas.openxmlformats.org/officeDocument/2006/relationships/hyperlink" Target="about:blank" TargetMode="External"/><Relationship Id="rId184" Type="http://schemas.openxmlformats.org/officeDocument/2006/relationships/hyperlink" Target="about:blank" TargetMode="External"/><Relationship Id="rId189" Type="http://schemas.openxmlformats.org/officeDocument/2006/relationships/hyperlink" Target="about:blank" TargetMode="External"/><Relationship Id="rId188" Type="http://schemas.openxmlformats.org/officeDocument/2006/relationships/hyperlink" Target="about:blank" TargetMode="External"/><Relationship Id="rId183" Type="http://schemas.openxmlformats.org/officeDocument/2006/relationships/hyperlink" Target="about:blank" TargetMode="External"/><Relationship Id="rId182" Type="http://schemas.openxmlformats.org/officeDocument/2006/relationships/hyperlink" Target="about:blank" TargetMode="External"/><Relationship Id="rId181" Type="http://schemas.openxmlformats.org/officeDocument/2006/relationships/hyperlink" Target="about:blank" TargetMode="External"/><Relationship Id="rId180" Type="http://schemas.openxmlformats.org/officeDocument/2006/relationships/hyperlink" Target="about:blank" TargetMode="External"/><Relationship Id="rId176" Type="http://schemas.openxmlformats.org/officeDocument/2006/relationships/hyperlink" Target="about:blank" TargetMode="External"/><Relationship Id="rId297" Type="http://schemas.openxmlformats.org/officeDocument/2006/relationships/hyperlink" Target="about:blank" TargetMode="External"/><Relationship Id="rId175" Type="http://schemas.openxmlformats.org/officeDocument/2006/relationships/hyperlink" Target="about:blank" TargetMode="External"/><Relationship Id="rId296" Type="http://schemas.openxmlformats.org/officeDocument/2006/relationships/hyperlink" Target="about:blank" TargetMode="External"/><Relationship Id="rId174" Type="http://schemas.openxmlformats.org/officeDocument/2006/relationships/hyperlink" Target="about:blank" TargetMode="External"/><Relationship Id="rId295" Type="http://schemas.openxmlformats.org/officeDocument/2006/relationships/hyperlink" Target="about:blank" TargetMode="External"/><Relationship Id="rId173" Type="http://schemas.openxmlformats.org/officeDocument/2006/relationships/hyperlink" Target="about:blank" TargetMode="External"/><Relationship Id="rId294" Type="http://schemas.openxmlformats.org/officeDocument/2006/relationships/hyperlink" Target="about:blank" TargetMode="External"/><Relationship Id="rId179" Type="http://schemas.openxmlformats.org/officeDocument/2006/relationships/hyperlink" Target="about:blank" TargetMode="External"/><Relationship Id="rId178" Type="http://schemas.openxmlformats.org/officeDocument/2006/relationships/hyperlink" Target="about:blank" TargetMode="External"/><Relationship Id="rId299" Type="http://schemas.openxmlformats.org/officeDocument/2006/relationships/hyperlink" Target="about:blank" TargetMode="External"/><Relationship Id="rId177" Type="http://schemas.openxmlformats.org/officeDocument/2006/relationships/hyperlink" Target="about:blank" TargetMode="External"/><Relationship Id="rId298" Type="http://schemas.openxmlformats.org/officeDocument/2006/relationships/hyperlink" Target="about:blank" TargetMode="External"/><Relationship Id="rId198" Type="http://schemas.openxmlformats.org/officeDocument/2006/relationships/hyperlink" Target="about:blank" TargetMode="External"/><Relationship Id="rId197" Type="http://schemas.openxmlformats.org/officeDocument/2006/relationships/hyperlink" Target="about:blank" TargetMode="External"/><Relationship Id="rId196" Type="http://schemas.openxmlformats.org/officeDocument/2006/relationships/hyperlink" Target="about:blank" TargetMode="External"/><Relationship Id="rId195" Type="http://schemas.openxmlformats.org/officeDocument/2006/relationships/hyperlink" Target="about:blank" TargetMode="External"/><Relationship Id="rId199" Type="http://schemas.openxmlformats.org/officeDocument/2006/relationships/hyperlink" Target="about:blank" TargetMode="External"/><Relationship Id="rId150" Type="http://schemas.openxmlformats.org/officeDocument/2006/relationships/hyperlink" Target="about:blank" TargetMode="External"/><Relationship Id="rId271" Type="http://schemas.openxmlformats.org/officeDocument/2006/relationships/hyperlink" Target="about:blank" TargetMode="External"/><Relationship Id="rId270" Type="http://schemas.openxmlformats.org/officeDocument/2006/relationships/hyperlink" Target="about:blank" TargetMode="External"/><Relationship Id="rId1" Type="http://schemas.openxmlformats.org/officeDocument/2006/relationships/image" Target="media/image19.wmf"/><Relationship Id="rId2" Type="http://schemas.openxmlformats.org/officeDocument/2006/relationships/image" Target="media/image19.wmf"/><Relationship Id="rId149" Type="http://schemas.openxmlformats.org/officeDocument/2006/relationships/hyperlink" Target="about:blank" TargetMode="External"/><Relationship Id="rId3" Type="http://schemas.openxmlformats.org/officeDocument/2006/relationships/image" Target="media/image19.wmf"/><Relationship Id="rId148" Type="http://schemas.openxmlformats.org/officeDocument/2006/relationships/hyperlink" Target="about:blank" TargetMode="External"/><Relationship Id="rId269" Type="http://schemas.openxmlformats.org/officeDocument/2006/relationships/hyperlink" Target="about:blank" TargetMode="External"/><Relationship Id="rId4" Type="http://schemas.openxmlformats.org/officeDocument/2006/relationships/image" Target="media/image19.wmf"/><Relationship Id="rId143" Type="http://schemas.openxmlformats.org/officeDocument/2006/relationships/hyperlink" Target="about:blank" TargetMode="External"/><Relationship Id="rId264" Type="http://schemas.openxmlformats.org/officeDocument/2006/relationships/hyperlink" Target="about:blank" TargetMode="External"/><Relationship Id="rId9" Type="http://schemas.openxmlformats.org/officeDocument/2006/relationships/image" Target="media/image19.wmf"/><Relationship Id="rId385" Type="http://schemas.openxmlformats.org/officeDocument/2006/relationships/hyperlink" Target="about:blank" TargetMode="External"/><Relationship Id="rId142" Type="http://schemas.openxmlformats.org/officeDocument/2006/relationships/hyperlink" Target="about:blank" TargetMode="External"/><Relationship Id="rId263" Type="http://schemas.openxmlformats.org/officeDocument/2006/relationships/hyperlink" Target="about:blank" TargetMode="External"/><Relationship Id="rId384" Type="http://schemas.openxmlformats.org/officeDocument/2006/relationships/hyperlink" Target="about:blank" TargetMode="External"/><Relationship Id="rId141" Type="http://schemas.openxmlformats.org/officeDocument/2006/relationships/hyperlink" Target="about:blank" TargetMode="External"/><Relationship Id="rId262" Type="http://schemas.openxmlformats.org/officeDocument/2006/relationships/hyperlink" Target="about:blank" TargetMode="External"/><Relationship Id="rId383" Type="http://schemas.openxmlformats.org/officeDocument/2006/relationships/hyperlink" Target="about:blank" TargetMode="External"/><Relationship Id="rId140" Type="http://schemas.openxmlformats.org/officeDocument/2006/relationships/hyperlink" Target="about:blank" TargetMode="External"/><Relationship Id="rId261" Type="http://schemas.openxmlformats.org/officeDocument/2006/relationships/hyperlink" Target="about:blank" TargetMode="External"/><Relationship Id="rId382" Type="http://schemas.openxmlformats.org/officeDocument/2006/relationships/hyperlink" Target="about:blank" TargetMode="External"/><Relationship Id="rId147" Type="http://schemas.openxmlformats.org/officeDocument/2006/relationships/hyperlink" Target="about:blank" TargetMode="External"/><Relationship Id="rId268" Type="http://schemas.openxmlformats.org/officeDocument/2006/relationships/hyperlink" Target="about:blank" TargetMode="External"/><Relationship Id="rId5" Type="http://schemas.openxmlformats.org/officeDocument/2006/relationships/image" Target="media/image19.wmf"/><Relationship Id="rId146" Type="http://schemas.openxmlformats.org/officeDocument/2006/relationships/hyperlink" Target="about:blank" TargetMode="External"/><Relationship Id="rId267" Type="http://schemas.openxmlformats.org/officeDocument/2006/relationships/hyperlink" Target="about:blank" TargetMode="External"/><Relationship Id="rId6" Type="http://schemas.openxmlformats.org/officeDocument/2006/relationships/image" Target="media/image19.wmf"/><Relationship Id="rId145" Type="http://schemas.openxmlformats.org/officeDocument/2006/relationships/hyperlink" Target="about:blank" TargetMode="External"/><Relationship Id="rId266" Type="http://schemas.openxmlformats.org/officeDocument/2006/relationships/hyperlink" Target="about:blank" TargetMode="External"/><Relationship Id="rId7" Type="http://schemas.openxmlformats.org/officeDocument/2006/relationships/image" Target="media/image19.wmf"/><Relationship Id="rId144" Type="http://schemas.openxmlformats.org/officeDocument/2006/relationships/hyperlink" Target="about:blank" TargetMode="External"/><Relationship Id="rId265" Type="http://schemas.openxmlformats.org/officeDocument/2006/relationships/hyperlink" Target="about:blank" TargetMode="External"/><Relationship Id="rId8" Type="http://schemas.openxmlformats.org/officeDocument/2006/relationships/image" Target="media/image19.wmf"/><Relationship Id="rId386" Type="http://schemas.openxmlformats.org/officeDocument/2006/relationships/hyperlink" Target="about:blank" TargetMode="External"/><Relationship Id="rId260" Type="http://schemas.openxmlformats.org/officeDocument/2006/relationships/hyperlink" Target="about:blank" TargetMode="External"/><Relationship Id="rId381" Type="http://schemas.openxmlformats.org/officeDocument/2006/relationships/hyperlink" Target="about:blank" TargetMode="External"/><Relationship Id="rId380" Type="http://schemas.openxmlformats.org/officeDocument/2006/relationships/hyperlink" Target="about:blank" TargetMode="External"/><Relationship Id="rId139" Type="http://schemas.openxmlformats.org/officeDocument/2006/relationships/hyperlink" Target="about:blank" TargetMode="External"/><Relationship Id="rId138" Type="http://schemas.openxmlformats.org/officeDocument/2006/relationships/hyperlink" Target="about:blank" TargetMode="External"/><Relationship Id="rId259" Type="http://schemas.openxmlformats.org/officeDocument/2006/relationships/hyperlink" Target="about:blank" TargetMode="External"/><Relationship Id="rId137" Type="http://schemas.openxmlformats.org/officeDocument/2006/relationships/hyperlink" Target="about:blank" TargetMode="External"/><Relationship Id="rId258" Type="http://schemas.openxmlformats.org/officeDocument/2006/relationships/hyperlink" Target="about:blank" TargetMode="External"/><Relationship Id="rId379" Type="http://schemas.openxmlformats.org/officeDocument/2006/relationships/hyperlink" Target="about:blank" TargetMode="External"/><Relationship Id="rId132" Type="http://schemas.openxmlformats.org/officeDocument/2006/relationships/hyperlink" Target="about:blank" TargetMode="External"/><Relationship Id="rId253" Type="http://schemas.openxmlformats.org/officeDocument/2006/relationships/hyperlink" Target="about:blank" TargetMode="External"/><Relationship Id="rId374" Type="http://schemas.openxmlformats.org/officeDocument/2006/relationships/hyperlink" Target="about:blank" TargetMode="External"/><Relationship Id="rId131" Type="http://schemas.openxmlformats.org/officeDocument/2006/relationships/hyperlink" Target="about:blank" TargetMode="External"/><Relationship Id="rId252" Type="http://schemas.openxmlformats.org/officeDocument/2006/relationships/hyperlink" Target="about:blank" TargetMode="External"/><Relationship Id="rId373" Type="http://schemas.openxmlformats.org/officeDocument/2006/relationships/hyperlink" Target="about:blank" TargetMode="External"/><Relationship Id="rId130" Type="http://schemas.openxmlformats.org/officeDocument/2006/relationships/hyperlink" Target="about:blank" TargetMode="External"/><Relationship Id="rId251" Type="http://schemas.openxmlformats.org/officeDocument/2006/relationships/hyperlink" Target="about:blank" TargetMode="External"/><Relationship Id="rId372" Type="http://schemas.openxmlformats.org/officeDocument/2006/relationships/hyperlink" Target="about:blank" TargetMode="External"/><Relationship Id="rId250" Type="http://schemas.openxmlformats.org/officeDocument/2006/relationships/hyperlink" Target="about:blank" TargetMode="External"/><Relationship Id="rId371" Type="http://schemas.openxmlformats.org/officeDocument/2006/relationships/hyperlink" Target="about:blank" TargetMode="External"/><Relationship Id="rId136" Type="http://schemas.openxmlformats.org/officeDocument/2006/relationships/hyperlink" Target="about:blank" TargetMode="External"/><Relationship Id="rId257" Type="http://schemas.openxmlformats.org/officeDocument/2006/relationships/hyperlink" Target="about:blank" TargetMode="External"/><Relationship Id="rId378" Type="http://schemas.openxmlformats.org/officeDocument/2006/relationships/hyperlink" Target="about:blank" TargetMode="External"/><Relationship Id="rId135" Type="http://schemas.openxmlformats.org/officeDocument/2006/relationships/hyperlink" Target="about:blank" TargetMode="External"/><Relationship Id="rId256" Type="http://schemas.openxmlformats.org/officeDocument/2006/relationships/hyperlink" Target="about:blank" TargetMode="External"/><Relationship Id="rId377" Type="http://schemas.openxmlformats.org/officeDocument/2006/relationships/hyperlink" Target="about:blank" TargetMode="External"/><Relationship Id="rId134" Type="http://schemas.openxmlformats.org/officeDocument/2006/relationships/hyperlink" Target="about:blank" TargetMode="External"/><Relationship Id="rId255" Type="http://schemas.openxmlformats.org/officeDocument/2006/relationships/hyperlink" Target="about:blank" TargetMode="External"/><Relationship Id="rId376" Type="http://schemas.openxmlformats.org/officeDocument/2006/relationships/hyperlink" Target="about:blank" TargetMode="External"/><Relationship Id="rId133" Type="http://schemas.openxmlformats.org/officeDocument/2006/relationships/hyperlink" Target="about:blank" TargetMode="External"/><Relationship Id="rId254" Type="http://schemas.openxmlformats.org/officeDocument/2006/relationships/hyperlink" Target="about:blank" TargetMode="External"/><Relationship Id="rId375" Type="http://schemas.openxmlformats.org/officeDocument/2006/relationships/hyperlink" Target="about:blank" TargetMode="External"/><Relationship Id="rId172" Type="http://schemas.openxmlformats.org/officeDocument/2006/relationships/hyperlink" Target="about:blank" TargetMode="External"/><Relationship Id="rId293" Type="http://schemas.openxmlformats.org/officeDocument/2006/relationships/hyperlink" Target="about:blank" TargetMode="External"/><Relationship Id="rId171" Type="http://schemas.openxmlformats.org/officeDocument/2006/relationships/hyperlink" Target="about:blank" TargetMode="External"/><Relationship Id="rId292" Type="http://schemas.openxmlformats.org/officeDocument/2006/relationships/hyperlink" Target="about:blank" TargetMode="External"/><Relationship Id="rId170" Type="http://schemas.openxmlformats.org/officeDocument/2006/relationships/hyperlink" Target="about:blank" TargetMode="External"/><Relationship Id="rId291" Type="http://schemas.openxmlformats.org/officeDocument/2006/relationships/hyperlink" Target="about:blank" TargetMode="External"/><Relationship Id="rId290" Type="http://schemas.openxmlformats.org/officeDocument/2006/relationships/hyperlink" Target="about:blank" TargetMode="External"/><Relationship Id="rId165" Type="http://schemas.openxmlformats.org/officeDocument/2006/relationships/hyperlink" Target="about:blank" TargetMode="External"/><Relationship Id="rId286" Type="http://schemas.openxmlformats.org/officeDocument/2006/relationships/hyperlink" Target="about:blank" TargetMode="External"/><Relationship Id="rId164" Type="http://schemas.openxmlformats.org/officeDocument/2006/relationships/hyperlink" Target="about:blank" TargetMode="External"/><Relationship Id="rId285" Type="http://schemas.openxmlformats.org/officeDocument/2006/relationships/hyperlink" Target="about:blank" TargetMode="External"/><Relationship Id="rId163" Type="http://schemas.openxmlformats.org/officeDocument/2006/relationships/hyperlink" Target="about:blank" TargetMode="External"/><Relationship Id="rId284" Type="http://schemas.openxmlformats.org/officeDocument/2006/relationships/hyperlink" Target="about:blank" TargetMode="External"/><Relationship Id="rId162" Type="http://schemas.openxmlformats.org/officeDocument/2006/relationships/hyperlink" Target="about:blank" TargetMode="External"/><Relationship Id="rId283" Type="http://schemas.openxmlformats.org/officeDocument/2006/relationships/hyperlink" Target="about:blank" TargetMode="External"/><Relationship Id="rId169" Type="http://schemas.openxmlformats.org/officeDocument/2006/relationships/hyperlink" Target="about:blank" TargetMode="External"/><Relationship Id="rId168" Type="http://schemas.openxmlformats.org/officeDocument/2006/relationships/hyperlink" Target="about:blank" TargetMode="External"/><Relationship Id="rId289" Type="http://schemas.openxmlformats.org/officeDocument/2006/relationships/hyperlink" Target="about:blank" TargetMode="External"/><Relationship Id="rId167" Type="http://schemas.openxmlformats.org/officeDocument/2006/relationships/hyperlink" Target="about:blank" TargetMode="External"/><Relationship Id="rId288" Type="http://schemas.openxmlformats.org/officeDocument/2006/relationships/hyperlink" Target="about:blank" TargetMode="External"/><Relationship Id="rId166" Type="http://schemas.openxmlformats.org/officeDocument/2006/relationships/hyperlink" Target="about:blank" TargetMode="External"/><Relationship Id="rId287" Type="http://schemas.openxmlformats.org/officeDocument/2006/relationships/hyperlink" Target="about:blank" TargetMode="External"/><Relationship Id="rId161" Type="http://schemas.openxmlformats.org/officeDocument/2006/relationships/hyperlink" Target="about:blank" TargetMode="External"/><Relationship Id="rId282" Type="http://schemas.openxmlformats.org/officeDocument/2006/relationships/hyperlink" Target="about:blank" TargetMode="External"/><Relationship Id="rId160" Type="http://schemas.openxmlformats.org/officeDocument/2006/relationships/hyperlink" Target="about:blank" TargetMode="External"/><Relationship Id="rId281" Type="http://schemas.openxmlformats.org/officeDocument/2006/relationships/hyperlink" Target="about:blank" TargetMode="External"/><Relationship Id="rId280" Type="http://schemas.openxmlformats.org/officeDocument/2006/relationships/hyperlink" Target="about:blank" TargetMode="External"/><Relationship Id="rId159" Type="http://schemas.openxmlformats.org/officeDocument/2006/relationships/hyperlink" Target="about:blank" TargetMode="External"/><Relationship Id="rId154" Type="http://schemas.openxmlformats.org/officeDocument/2006/relationships/hyperlink" Target="about:blank" TargetMode="External"/><Relationship Id="rId275" Type="http://schemas.openxmlformats.org/officeDocument/2006/relationships/hyperlink" Target="about:blank" TargetMode="External"/><Relationship Id="rId153" Type="http://schemas.openxmlformats.org/officeDocument/2006/relationships/hyperlink" Target="about:blank" TargetMode="External"/><Relationship Id="rId274" Type="http://schemas.openxmlformats.org/officeDocument/2006/relationships/hyperlink" Target="about:blank" TargetMode="External"/><Relationship Id="rId152" Type="http://schemas.openxmlformats.org/officeDocument/2006/relationships/hyperlink" Target="about:blank" TargetMode="External"/><Relationship Id="rId273" Type="http://schemas.openxmlformats.org/officeDocument/2006/relationships/hyperlink" Target="about:blank" TargetMode="External"/><Relationship Id="rId151" Type="http://schemas.openxmlformats.org/officeDocument/2006/relationships/hyperlink" Target="about:blank" TargetMode="External"/><Relationship Id="rId272" Type="http://schemas.openxmlformats.org/officeDocument/2006/relationships/hyperlink" Target="about:blank" TargetMode="External"/><Relationship Id="rId158" Type="http://schemas.openxmlformats.org/officeDocument/2006/relationships/hyperlink" Target="about:blank" TargetMode="External"/><Relationship Id="rId279" Type="http://schemas.openxmlformats.org/officeDocument/2006/relationships/image" Target="media/image17.png"/><Relationship Id="rId157" Type="http://schemas.openxmlformats.org/officeDocument/2006/relationships/hyperlink" Target="about:blank" TargetMode="External"/><Relationship Id="rId278" Type="http://schemas.openxmlformats.org/officeDocument/2006/relationships/hyperlink" Target="about:blank" TargetMode="External"/><Relationship Id="rId156" Type="http://schemas.openxmlformats.org/officeDocument/2006/relationships/hyperlink" Target="about:blank" TargetMode="External"/><Relationship Id="rId277" Type="http://schemas.openxmlformats.org/officeDocument/2006/relationships/hyperlink" Target="about:blank" TargetMode="External"/><Relationship Id="rId155" Type="http://schemas.openxmlformats.org/officeDocument/2006/relationships/hyperlink" Target="about:blank" TargetMode="External"/><Relationship Id="rId276" Type="http://schemas.openxmlformats.org/officeDocument/2006/relationships/hyperlink" Target="about:blank" TargetMode="External"/><Relationship Id="rId40" Type="http://schemas.openxmlformats.org/officeDocument/2006/relationships/hyperlink" Target="about:blank" TargetMode="External"/><Relationship Id="rId42" Type="http://schemas.openxmlformats.org/officeDocument/2006/relationships/hyperlink" Target="about:blank" TargetMode="External"/><Relationship Id="rId41" Type="http://schemas.openxmlformats.org/officeDocument/2006/relationships/hyperlink" Target="about:blank" TargetMode="External"/><Relationship Id="rId44" Type="http://schemas.openxmlformats.org/officeDocument/2006/relationships/hyperlink" Target="about:blank" TargetMode="External"/><Relationship Id="rId43" Type="http://schemas.openxmlformats.org/officeDocument/2006/relationships/hyperlink" Target="about:blank" TargetMode="External"/><Relationship Id="rId46" Type="http://schemas.openxmlformats.org/officeDocument/2006/relationships/hyperlink" Target="about:blank" TargetMode="External"/><Relationship Id="rId45" Type="http://schemas.openxmlformats.org/officeDocument/2006/relationships/hyperlink" Target="about:blank" TargetMode="External"/><Relationship Id="rId48" Type="http://schemas.openxmlformats.org/officeDocument/2006/relationships/hyperlink" Target="about:blank" TargetMode="External"/><Relationship Id="rId47" Type="http://schemas.openxmlformats.org/officeDocument/2006/relationships/hyperlink" Target="about:blank" TargetMode="External"/><Relationship Id="rId49" Type="http://schemas.openxmlformats.org/officeDocument/2006/relationships/hyperlink" Target="about:blank" TargetMode="External"/><Relationship Id="rId31" Type="http://schemas.openxmlformats.org/officeDocument/2006/relationships/hyperlink" Target="about:blank" TargetMode="External"/><Relationship Id="rId30" Type="http://schemas.openxmlformats.org/officeDocument/2006/relationships/hyperlink" Target="about:blank" TargetMode="External"/><Relationship Id="rId33" Type="http://schemas.openxmlformats.org/officeDocument/2006/relationships/hyperlink" Target="about:blank" TargetMode="External"/><Relationship Id="rId32" Type="http://schemas.openxmlformats.org/officeDocument/2006/relationships/hyperlink" Target="about:blank" TargetMode="External"/><Relationship Id="rId35" Type="http://schemas.openxmlformats.org/officeDocument/2006/relationships/hyperlink" Target="about:blank" TargetMode="External"/><Relationship Id="rId34" Type="http://schemas.openxmlformats.org/officeDocument/2006/relationships/hyperlink" Target="about:blank" TargetMode="External"/><Relationship Id="rId37" Type="http://schemas.openxmlformats.org/officeDocument/2006/relationships/hyperlink" Target="about:blank" TargetMode="External"/><Relationship Id="rId36" Type="http://schemas.openxmlformats.org/officeDocument/2006/relationships/hyperlink" Target="about:blank" TargetMode="External"/><Relationship Id="rId39" Type="http://schemas.openxmlformats.org/officeDocument/2006/relationships/hyperlink" Target="about:blank" TargetMode="External"/><Relationship Id="rId38" Type="http://schemas.openxmlformats.org/officeDocument/2006/relationships/hyperlink" Target="about:blank" TargetMode="External"/><Relationship Id="rId20" Type="http://schemas.openxmlformats.org/officeDocument/2006/relationships/image" Target="media/image19.wmf"/><Relationship Id="rId22" Type="http://schemas.openxmlformats.org/officeDocument/2006/relationships/settings" Target="settings.xml"/><Relationship Id="rId21" Type="http://schemas.openxmlformats.org/officeDocument/2006/relationships/theme" Target="theme/theme1.xml"/><Relationship Id="rId24" Type="http://schemas.openxmlformats.org/officeDocument/2006/relationships/numbering" Target="numbering.xml"/><Relationship Id="rId23" Type="http://schemas.openxmlformats.org/officeDocument/2006/relationships/fontTable" Target="fontTable.xml"/><Relationship Id="rId26" Type="http://schemas.openxmlformats.org/officeDocument/2006/relationships/hyperlink" Target="about:blank" TargetMode="External"/><Relationship Id="rId25" Type="http://schemas.openxmlformats.org/officeDocument/2006/relationships/styles" Target="styles.xml"/><Relationship Id="rId28" Type="http://schemas.openxmlformats.org/officeDocument/2006/relationships/hyperlink" Target="about:blank" TargetMode="External"/><Relationship Id="rId27" Type="http://schemas.openxmlformats.org/officeDocument/2006/relationships/hyperlink" Target="about:blank" TargetMode="External"/><Relationship Id="rId29" Type="http://schemas.openxmlformats.org/officeDocument/2006/relationships/hyperlink" Target="about:blank" TargetMode="External"/><Relationship Id="rId11" Type="http://schemas.openxmlformats.org/officeDocument/2006/relationships/image" Target="media/image19.wmf"/><Relationship Id="rId10" Type="http://schemas.openxmlformats.org/officeDocument/2006/relationships/image" Target="media/image19.wmf"/><Relationship Id="rId13" Type="http://schemas.openxmlformats.org/officeDocument/2006/relationships/image" Target="media/image13.wmf"/><Relationship Id="rId12" Type="http://schemas.openxmlformats.org/officeDocument/2006/relationships/image" Target="media/image19.wmf"/><Relationship Id="rId15" Type="http://schemas.openxmlformats.org/officeDocument/2006/relationships/image" Target="media/image19.wmf"/><Relationship Id="rId14" Type="http://schemas.openxmlformats.org/officeDocument/2006/relationships/image" Target="media/image19.wmf"/><Relationship Id="rId17" Type="http://schemas.openxmlformats.org/officeDocument/2006/relationships/image" Target="media/image19.wmf"/><Relationship Id="rId16" Type="http://schemas.openxmlformats.org/officeDocument/2006/relationships/image" Target="media/image19.wmf"/><Relationship Id="rId19" Type="http://schemas.openxmlformats.org/officeDocument/2006/relationships/image" Target="media/image19.wmf"/><Relationship Id="rId18" Type="http://schemas.openxmlformats.org/officeDocument/2006/relationships/image" Target="media/image19.wmf"/><Relationship Id="rId84" Type="http://schemas.openxmlformats.org/officeDocument/2006/relationships/hyperlink" Target="about:blank" TargetMode="External"/><Relationship Id="rId83" Type="http://schemas.openxmlformats.org/officeDocument/2006/relationships/hyperlink" Target="about:blank" TargetMode="External"/><Relationship Id="rId86" Type="http://schemas.openxmlformats.org/officeDocument/2006/relationships/hyperlink" Target="about:blank" TargetMode="External"/><Relationship Id="rId85" Type="http://schemas.openxmlformats.org/officeDocument/2006/relationships/hyperlink" Target="about:blank" TargetMode="External"/><Relationship Id="rId88" Type="http://schemas.openxmlformats.org/officeDocument/2006/relationships/hyperlink" Target="about:blank" TargetMode="External"/><Relationship Id="rId87" Type="http://schemas.openxmlformats.org/officeDocument/2006/relationships/hyperlink" Target="about:blank" TargetMode="External"/><Relationship Id="rId89" Type="http://schemas.openxmlformats.org/officeDocument/2006/relationships/hyperlink" Target="about:blank" TargetMode="External"/><Relationship Id="rId80" Type="http://schemas.openxmlformats.org/officeDocument/2006/relationships/hyperlink" Target="about:blank" TargetMode="External"/><Relationship Id="rId82" Type="http://schemas.openxmlformats.org/officeDocument/2006/relationships/hyperlink" Target="about:blank" TargetMode="External"/><Relationship Id="rId81" Type="http://schemas.openxmlformats.org/officeDocument/2006/relationships/hyperlink" Target="about:blank" TargetMode="External"/><Relationship Id="rId73" Type="http://schemas.openxmlformats.org/officeDocument/2006/relationships/hyperlink" Target="about:blank" TargetMode="External"/><Relationship Id="rId72" Type="http://schemas.openxmlformats.org/officeDocument/2006/relationships/hyperlink" Target="about:blank" TargetMode="External"/><Relationship Id="rId75" Type="http://schemas.openxmlformats.org/officeDocument/2006/relationships/hyperlink" Target="about:blank" TargetMode="External"/><Relationship Id="rId74" Type="http://schemas.openxmlformats.org/officeDocument/2006/relationships/hyperlink" Target="about:blank" TargetMode="External"/><Relationship Id="rId77" Type="http://schemas.openxmlformats.org/officeDocument/2006/relationships/hyperlink" Target="about:blank" TargetMode="External"/><Relationship Id="rId76" Type="http://schemas.openxmlformats.org/officeDocument/2006/relationships/hyperlink" Target="about:blank" TargetMode="External"/><Relationship Id="rId79" Type="http://schemas.openxmlformats.org/officeDocument/2006/relationships/hyperlink" Target="about:blank" TargetMode="External"/><Relationship Id="rId78" Type="http://schemas.openxmlformats.org/officeDocument/2006/relationships/hyperlink" Target="about:blank" TargetMode="External"/><Relationship Id="rId71" Type="http://schemas.openxmlformats.org/officeDocument/2006/relationships/hyperlink" Target="about:blank" TargetMode="External"/><Relationship Id="rId70" Type="http://schemas.openxmlformats.org/officeDocument/2006/relationships/hyperlink" Target="about:blank" TargetMode="External"/><Relationship Id="rId62" Type="http://schemas.openxmlformats.org/officeDocument/2006/relationships/hyperlink" Target="about:blank" TargetMode="External"/><Relationship Id="rId61" Type="http://schemas.openxmlformats.org/officeDocument/2006/relationships/hyperlink" Target="about:blank" TargetMode="External"/><Relationship Id="rId64" Type="http://schemas.openxmlformats.org/officeDocument/2006/relationships/hyperlink" Target="about:blank" TargetMode="External"/><Relationship Id="rId63" Type="http://schemas.openxmlformats.org/officeDocument/2006/relationships/hyperlink" Target="about:blank" TargetMode="External"/><Relationship Id="rId66" Type="http://schemas.openxmlformats.org/officeDocument/2006/relationships/hyperlink" Target="about:blank" TargetMode="External"/><Relationship Id="rId65" Type="http://schemas.openxmlformats.org/officeDocument/2006/relationships/hyperlink" Target="about:blank" TargetMode="External"/><Relationship Id="rId68" Type="http://schemas.openxmlformats.org/officeDocument/2006/relationships/hyperlink" Target="about:blank" TargetMode="External"/><Relationship Id="rId67" Type="http://schemas.openxmlformats.org/officeDocument/2006/relationships/hyperlink" Target="about:blank" TargetMode="External"/><Relationship Id="rId60" Type="http://schemas.openxmlformats.org/officeDocument/2006/relationships/hyperlink" Target="about:blank" TargetMode="External"/><Relationship Id="rId69" Type="http://schemas.openxmlformats.org/officeDocument/2006/relationships/hyperlink" Target="about:blank" TargetMode="External"/><Relationship Id="rId51" Type="http://schemas.openxmlformats.org/officeDocument/2006/relationships/hyperlink" Target="about:blank" TargetMode="External"/><Relationship Id="rId50" Type="http://schemas.openxmlformats.org/officeDocument/2006/relationships/hyperlink" Target="about:blank" TargetMode="External"/><Relationship Id="rId53" Type="http://schemas.openxmlformats.org/officeDocument/2006/relationships/hyperlink" Target="about:blank" TargetMode="External"/><Relationship Id="rId52" Type="http://schemas.openxmlformats.org/officeDocument/2006/relationships/hyperlink" Target="about:blank" TargetMode="External"/><Relationship Id="rId55" Type="http://schemas.openxmlformats.org/officeDocument/2006/relationships/hyperlink" Target="about:blank" TargetMode="External"/><Relationship Id="rId54" Type="http://schemas.openxmlformats.org/officeDocument/2006/relationships/hyperlink" Target="about:blank" TargetMode="External"/><Relationship Id="rId57" Type="http://schemas.openxmlformats.org/officeDocument/2006/relationships/hyperlink" Target="about:blank" TargetMode="External"/><Relationship Id="rId56" Type="http://schemas.openxmlformats.org/officeDocument/2006/relationships/hyperlink" Target="about:blank" TargetMode="External"/><Relationship Id="rId59" Type="http://schemas.openxmlformats.org/officeDocument/2006/relationships/hyperlink" Target="about:blank" TargetMode="External"/><Relationship Id="rId58" Type="http://schemas.openxmlformats.org/officeDocument/2006/relationships/hyperlink" Target="about:blank" TargetMode="External"/><Relationship Id="rId107" Type="http://schemas.openxmlformats.org/officeDocument/2006/relationships/hyperlink" Target="about:blank" TargetMode="External"/><Relationship Id="rId228" Type="http://schemas.openxmlformats.org/officeDocument/2006/relationships/hyperlink" Target="about:blank" TargetMode="External"/><Relationship Id="rId349" Type="http://schemas.openxmlformats.org/officeDocument/2006/relationships/hyperlink" Target="about:blank" TargetMode="External"/><Relationship Id="rId106" Type="http://schemas.openxmlformats.org/officeDocument/2006/relationships/hyperlink" Target="about:blank" TargetMode="External"/><Relationship Id="rId227" Type="http://schemas.openxmlformats.org/officeDocument/2006/relationships/hyperlink" Target="about:blank" TargetMode="External"/><Relationship Id="rId348" Type="http://schemas.openxmlformats.org/officeDocument/2006/relationships/hyperlink" Target="about:blank" TargetMode="External"/><Relationship Id="rId105" Type="http://schemas.openxmlformats.org/officeDocument/2006/relationships/hyperlink" Target="about:blank" TargetMode="External"/><Relationship Id="rId226" Type="http://schemas.openxmlformats.org/officeDocument/2006/relationships/hyperlink" Target="about:blank" TargetMode="External"/><Relationship Id="rId347" Type="http://schemas.openxmlformats.org/officeDocument/2006/relationships/hyperlink" Target="about:blank" TargetMode="External"/><Relationship Id="rId104" Type="http://schemas.openxmlformats.org/officeDocument/2006/relationships/hyperlink" Target="about:blank" TargetMode="External"/><Relationship Id="rId225" Type="http://schemas.openxmlformats.org/officeDocument/2006/relationships/hyperlink" Target="about:blank" TargetMode="External"/><Relationship Id="rId346" Type="http://schemas.openxmlformats.org/officeDocument/2006/relationships/hyperlink" Target="about:blank" TargetMode="External"/><Relationship Id="rId109" Type="http://schemas.openxmlformats.org/officeDocument/2006/relationships/hyperlink" Target="about:blank" TargetMode="External"/><Relationship Id="rId108" Type="http://schemas.openxmlformats.org/officeDocument/2006/relationships/hyperlink" Target="about:blank" TargetMode="External"/><Relationship Id="rId229" Type="http://schemas.openxmlformats.org/officeDocument/2006/relationships/hyperlink" Target="about:blank" TargetMode="External"/><Relationship Id="rId220" Type="http://schemas.openxmlformats.org/officeDocument/2006/relationships/hyperlink" Target="about:blank" TargetMode="External"/><Relationship Id="rId341" Type="http://schemas.openxmlformats.org/officeDocument/2006/relationships/hyperlink" Target="about:blank" TargetMode="External"/><Relationship Id="rId340" Type="http://schemas.openxmlformats.org/officeDocument/2006/relationships/hyperlink" Target="about:blank" TargetMode="External"/><Relationship Id="rId103" Type="http://schemas.openxmlformats.org/officeDocument/2006/relationships/hyperlink" Target="about:blank" TargetMode="External"/><Relationship Id="rId224" Type="http://schemas.openxmlformats.org/officeDocument/2006/relationships/hyperlink" Target="about:blank" TargetMode="External"/><Relationship Id="rId345" Type="http://schemas.openxmlformats.org/officeDocument/2006/relationships/hyperlink" Target="about:blank" TargetMode="External"/><Relationship Id="rId102" Type="http://schemas.openxmlformats.org/officeDocument/2006/relationships/hyperlink" Target="about:blank" TargetMode="External"/><Relationship Id="rId223" Type="http://schemas.openxmlformats.org/officeDocument/2006/relationships/hyperlink" Target="about:blank" TargetMode="External"/><Relationship Id="rId344" Type="http://schemas.openxmlformats.org/officeDocument/2006/relationships/hyperlink" Target="about:blank" TargetMode="External"/><Relationship Id="rId101" Type="http://schemas.openxmlformats.org/officeDocument/2006/relationships/hyperlink" Target="about:blank" TargetMode="External"/><Relationship Id="rId222" Type="http://schemas.openxmlformats.org/officeDocument/2006/relationships/hyperlink" Target="about:blank" TargetMode="External"/><Relationship Id="rId343" Type="http://schemas.openxmlformats.org/officeDocument/2006/relationships/hyperlink" Target="about:blank" TargetMode="External"/><Relationship Id="rId100" Type="http://schemas.openxmlformats.org/officeDocument/2006/relationships/hyperlink" Target="about:blank" TargetMode="External"/><Relationship Id="rId221" Type="http://schemas.openxmlformats.org/officeDocument/2006/relationships/hyperlink" Target="about:blank" TargetMode="External"/><Relationship Id="rId342" Type="http://schemas.openxmlformats.org/officeDocument/2006/relationships/hyperlink" Target="about:blank" TargetMode="External"/><Relationship Id="rId217" Type="http://schemas.openxmlformats.org/officeDocument/2006/relationships/hyperlink" Target="about:blank" TargetMode="External"/><Relationship Id="rId338" Type="http://schemas.openxmlformats.org/officeDocument/2006/relationships/hyperlink" Target="about:blank" TargetMode="External"/><Relationship Id="rId216" Type="http://schemas.openxmlformats.org/officeDocument/2006/relationships/hyperlink" Target="about:blank" TargetMode="External"/><Relationship Id="rId337" Type="http://schemas.openxmlformats.org/officeDocument/2006/relationships/hyperlink" Target="about:blank" TargetMode="External"/><Relationship Id="rId215" Type="http://schemas.openxmlformats.org/officeDocument/2006/relationships/hyperlink" Target="about:blank" TargetMode="External"/><Relationship Id="rId336" Type="http://schemas.openxmlformats.org/officeDocument/2006/relationships/hyperlink" Target="about:blank" TargetMode="External"/><Relationship Id="rId214" Type="http://schemas.openxmlformats.org/officeDocument/2006/relationships/hyperlink" Target="about:blank" TargetMode="External"/><Relationship Id="rId335" Type="http://schemas.openxmlformats.org/officeDocument/2006/relationships/hyperlink" Target="about:blank" TargetMode="External"/><Relationship Id="rId219" Type="http://schemas.openxmlformats.org/officeDocument/2006/relationships/hyperlink" Target="about:blank" TargetMode="External"/><Relationship Id="rId218" Type="http://schemas.openxmlformats.org/officeDocument/2006/relationships/hyperlink" Target="about:blank" TargetMode="External"/><Relationship Id="rId339" Type="http://schemas.openxmlformats.org/officeDocument/2006/relationships/hyperlink" Target="about:blank" TargetMode="External"/><Relationship Id="rId330" Type="http://schemas.openxmlformats.org/officeDocument/2006/relationships/hyperlink" Target="about:blank" TargetMode="External"/><Relationship Id="rId213" Type="http://schemas.openxmlformats.org/officeDocument/2006/relationships/hyperlink" Target="about:blank" TargetMode="External"/><Relationship Id="rId334" Type="http://schemas.openxmlformats.org/officeDocument/2006/relationships/hyperlink" Target="about:blank" TargetMode="External"/><Relationship Id="rId212" Type="http://schemas.openxmlformats.org/officeDocument/2006/relationships/hyperlink" Target="about:blank" TargetMode="External"/><Relationship Id="rId333" Type="http://schemas.openxmlformats.org/officeDocument/2006/relationships/hyperlink" Target="about:blank" TargetMode="External"/><Relationship Id="rId211" Type="http://schemas.openxmlformats.org/officeDocument/2006/relationships/hyperlink" Target="about:blank" TargetMode="External"/><Relationship Id="rId332" Type="http://schemas.openxmlformats.org/officeDocument/2006/relationships/hyperlink" Target="about:blank" TargetMode="External"/><Relationship Id="rId210" Type="http://schemas.openxmlformats.org/officeDocument/2006/relationships/hyperlink" Target="about:blank" TargetMode="External"/><Relationship Id="rId331" Type="http://schemas.openxmlformats.org/officeDocument/2006/relationships/hyperlink" Target="about:blank" TargetMode="External"/><Relationship Id="rId370" Type="http://schemas.openxmlformats.org/officeDocument/2006/relationships/hyperlink" Target="about:blank" TargetMode="External"/><Relationship Id="rId129" Type="http://schemas.openxmlformats.org/officeDocument/2006/relationships/hyperlink" Target="about:blank" TargetMode="External"/><Relationship Id="rId128" Type="http://schemas.openxmlformats.org/officeDocument/2006/relationships/hyperlink" Target="about:blank" TargetMode="External"/><Relationship Id="rId249" Type="http://schemas.openxmlformats.org/officeDocument/2006/relationships/hyperlink" Target="about:blank" TargetMode="External"/><Relationship Id="rId127" Type="http://schemas.openxmlformats.org/officeDocument/2006/relationships/hyperlink" Target="about:blank" TargetMode="External"/><Relationship Id="rId248" Type="http://schemas.openxmlformats.org/officeDocument/2006/relationships/hyperlink" Target="about:blank" TargetMode="External"/><Relationship Id="rId369" Type="http://schemas.openxmlformats.org/officeDocument/2006/relationships/hyperlink" Target="about:blank" TargetMode="External"/><Relationship Id="rId126" Type="http://schemas.openxmlformats.org/officeDocument/2006/relationships/hyperlink" Target="about:blank" TargetMode="External"/><Relationship Id="rId247" Type="http://schemas.openxmlformats.org/officeDocument/2006/relationships/hyperlink" Target="about:blank" TargetMode="External"/><Relationship Id="rId368" Type="http://schemas.openxmlformats.org/officeDocument/2006/relationships/hyperlink" Target="about:blank" TargetMode="External"/><Relationship Id="rId121" Type="http://schemas.openxmlformats.org/officeDocument/2006/relationships/hyperlink" Target="about:blank" TargetMode="External"/><Relationship Id="rId242" Type="http://schemas.openxmlformats.org/officeDocument/2006/relationships/hyperlink" Target="about:blank" TargetMode="External"/><Relationship Id="rId363" Type="http://schemas.openxmlformats.org/officeDocument/2006/relationships/hyperlink" Target="about:blank" TargetMode="External"/><Relationship Id="rId120" Type="http://schemas.openxmlformats.org/officeDocument/2006/relationships/hyperlink" Target="about:blank" TargetMode="External"/><Relationship Id="rId241" Type="http://schemas.openxmlformats.org/officeDocument/2006/relationships/hyperlink" Target="about:blank" TargetMode="External"/><Relationship Id="rId362" Type="http://schemas.openxmlformats.org/officeDocument/2006/relationships/hyperlink" Target="about:blank" TargetMode="External"/><Relationship Id="rId240" Type="http://schemas.openxmlformats.org/officeDocument/2006/relationships/hyperlink" Target="about:blank" TargetMode="External"/><Relationship Id="rId361" Type="http://schemas.openxmlformats.org/officeDocument/2006/relationships/hyperlink" Target="about:blank" TargetMode="External"/><Relationship Id="rId360" Type="http://schemas.openxmlformats.org/officeDocument/2006/relationships/hyperlink" Target="about:blank" TargetMode="External"/><Relationship Id="rId125" Type="http://schemas.openxmlformats.org/officeDocument/2006/relationships/hyperlink" Target="about:blank" TargetMode="External"/><Relationship Id="rId246" Type="http://schemas.openxmlformats.org/officeDocument/2006/relationships/hyperlink" Target="about:blank" TargetMode="External"/><Relationship Id="rId367" Type="http://schemas.openxmlformats.org/officeDocument/2006/relationships/hyperlink" Target="about:blank" TargetMode="External"/><Relationship Id="rId124" Type="http://schemas.openxmlformats.org/officeDocument/2006/relationships/hyperlink" Target="about:blank" TargetMode="External"/><Relationship Id="rId245" Type="http://schemas.openxmlformats.org/officeDocument/2006/relationships/hyperlink" Target="about:blank" TargetMode="External"/><Relationship Id="rId366" Type="http://schemas.openxmlformats.org/officeDocument/2006/relationships/hyperlink" Target="about:blank" TargetMode="External"/><Relationship Id="rId123" Type="http://schemas.openxmlformats.org/officeDocument/2006/relationships/hyperlink" Target="about:blank" TargetMode="External"/><Relationship Id="rId244" Type="http://schemas.openxmlformats.org/officeDocument/2006/relationships/hyperlink" Target="about:blank" TargetMode="External"/><Relationship Id="rId365" Type="http://schemas.openxmlformats.org/officeDocument/2006/relationships/hyperlink" Target="about:blank" TargetMode="External"/><Relationship Id="rId122" Type="http://schemas.openxmlformats.org/officeDocument/2006/relationships/hyperlink" Target="about:blank" TargetMode="External"/><Relationship Id="rId243" Type="http://schemas.openxmlformats.org/officeDocument/2006/relationships/hyperlink" Target="about:blank" TargetMode="External"/><Relationship Id="rId364" Type="http://schemas.openxmlformats.org/officeDocument/2006/relationships/hyperlink" Target="about:blank" TargetMode="External"/><Relationship Id="rId95" Type="http://schemas.openxmlformats.org/officeDocument/2006/relationships/hyperlink" Target="about:blank" TargetMode="External"/><Relationship Id="rId94" Type="http://schemas.openxmlformats.org/officeDocument/2006/relationships/hyperlink" Target="about:blank" TargetMode="External"/><Relationship Id="rId97" Type="http://schemas.openxmlformats.org/officeDocument/2006/relationships/hyperlink" Target="about:blank" TargetMode="External"/><Relationship Id="rId96" Type="http://schemas.openxmlformats.org/officeDocument/2006/relationships/hyperlink" Target="about:blank" TargetMode="External"/><Relationship Id="rId99" Type="http://schemas.openxmlformats.org/officeDocument/2006/relationships/hyperlink" Target="about:blank" TargetMode="External"/><Relationship Id="rId98" Type="http://schemas.openxmlformats.org/officeDocument/2006/relationships/hyperlink" Target="about:blank" TargetMode="External"/><Relationship Id="rId91" Type="http://schemas.openxmlformats.org/officeDocument/2006/relationships/hyperlink" Target="about:blank" TargetMode="External"/><Relationship Id="rId90" Type="http://schemas.openxmlformats.org/officeDocument/2006/relationships/hyperlink" Target="about:blank" TargetMode="External"/><Relationship Id="rId93" Type="http://schemas.openxmlformats.org/officeDocument/2006/relationships/hyperlink" Target="about:blank" TargetMode="External"/><Relationship Id="rId92" Type="http://schemas.openxmlformats.org/officeDocument/2006/relationships/hyperlink" Target="about:blank" TargetMode="External"/><Relationship Id="rId118" Type="http://schemas.openxmlformats.org/officeDocument/2006/relationships/hyperlink" Target="about:blank" TargetMode="External"/><Relationship Id="rId239" Type="http://schemas.openxmlformats.org/officeDocument/2006/relationships/hyperlink" Target="about:blank" TargetMode="External"/><Relationship Id="rId117" Type="http://schemas.openxmlformats.org/officeDocument/2006/relationships/hyperlink" Target="about:blank" TargetMode="External"/><Relationship Id="rId238" Type="http://schemas.openxmlformats.org/officeDocument/2006/relationships/hyperlink" Target="about:blank" TargetMode="External"/><Relationship Id="rId359" Type="http://schemas.openxmlformats.org/officeDocument/2006/relationships/hyperlink" Target="about:blank" TargetMode="External"/><Relationship Id="rId116" Type="http://schemas.openxmlformats.org/officeDocument/2006/relationships/hyperlink" Target="about:blank" TargetMode="External"/><Relationship Id="rId237" Type="http://schemas.openxmlformats.org/officeDocument/2006/relationships/hyperlink" Target="about:blank" TargetMode="External"/><Relationship Id="rId358" Type="http://schemas.openxmlformats.org/officeDocument/2006/relationships/hyperlink" Target="about:blank" TargetMode="External"/><Relationship Id="rId115" Type="http://schemas.openxmlformats.org/officeDocument/2006/relationships/hyperlink" Target="about:blank" TargetMode="External"/><Relationship Id="rId236" Type="http://schemas.openxmlformats.org/officeDocument/2006/relationships/hyperlink" Target="about:blank" TargetMode="External"/><Relationship Id="rId357" Type="http://schemas.openxmlformats.org/officeDocument/2006/relationships/hyperlink" Target="about:blank" TargetMode="External"/><Relationship Id="rId119" Type="http://schemas.openxmlformats.org/officeDocument/2006/relationships/hyperlink" Target="about:blank" TargetMode="External"/><Relationship Id="rId110" Type="http://schemas.openxmlformats.org/officeDocument/2006/relationships/hyperlink" Target="about:blank" TargetMode="External"/><Relationship Id="rId231" Type="http://schemas.openxmlformats.org/officeDocument/2006/relationships/hyperlink" Target="about:blank" TargetMode="External"/><Relationship Id="rId352" Type="http://schemas.openxmlformats.org/officeDocument/2006/relationships/hyperlink" Target="about:blank" TargetMode="External"/><Relationship Id="rId230" Type="http://schemas.openxmlformats.org/officeDocument/2006/relationships/hyperlink" Target="about:blank" TargetMode="External"/><Relationship Id="rId351" Type="http://schemas.openxmlformats.org/officeDocument/2006/relationships/hyperlink" Target="about:blank" TargetMode="External"/><Relationship Id="rId350" Type="http://schemas.openxmlformats.org/officeDocument/2006/relationships/hyperlink" Target="about:blank" TargetMode="External"/><Relationship Id="rId114" Type="http://schemas.openxmlformats.org/officeDocument/2006/relationships/hyperlink" Target="about:blank" TargetMode="External"/><Relationship Id="rId235" Type="http://schemas.openxmlformats.org/officeDocument/2006/relationships/hyperlink" Target="about:blank" TargetMode="External"/><Relationship Id="rId356" Type="http://schemas.openxmlformats.org/officeDocument/2006/relationships/hyperlink" Target="about:blank" TargetMode="External"/><Relationship Id="rId113" Type="http://schemas.openxmlformats.org/officeDocument/2006/relationships/hyperlink" Target="about:blank" TargetMode="External"/><Relationship Id="rId234" Type="http://schemas.openxmlformats.org/officeDocument/2006/relationships/hyperlink" Target="about:blank" TargetMode="External"/><Relationship Id="rId355" Type="http://schemas.openxmlformats.org/officeDocument/2006/relationships/hyperlink" Target="about:blank" TargetMode="External"/><Relationship Id="rId112" Type="http://schemas.openxmlformats.org/officeDocument/2006/relationships/hyperlink" Target="about:blank" TargetMode="External"/><Relationship Id="rId233" Type="http://schemas.openxmlformats.org/officeDocument/2006/relationships/hyperlink" Target="about:blank" TargetMode="External"/><Relationship Id="rId354" Type="http://schemas.openxmlformats.org/officeDocument/2006/relationships/hyperlink" Target="about:blank" TargetMode="External"/><Relationship Id="rId111" Type="http://schemas.openxmlformats.org/officeDocument/2006/relationships/hyperlink" Target="about:blank" TargetMode="External"/><Relationship Id="rId232" Type="http://schemas.openxmlformats.org/officeDocument/2006/relationships/hyperlink" Target="about:blank" TargetMode="External"/><Relationship Id="rId353" Type="http://schemas.openxmlformats.org/officeDocument/2006/relationships/hyperlink" Target="about:blank" TargetMode="External"/><Relationship Id="rId305" Type="http://schemas.openxmlformats.org/officeDocument/2006/relationships/hyperlink" Target="about:blank" TargetMode="External"/><Relationship Id="rId304" Type="http://schemas.openxmlformats.org/officeDocument/2006/relationships/hyperlink" Target="about:blank" TargetMode="External"/><Relationship Id="rId303" Type="http://schemas.openxmlformats.org/officeDocument/2006/relationships/hyperlink" Target="about:blank" TargetMode="External"/><Relationship Id="rId302" Type="http://schemas.openxmlformats.org/officeDocument/2006/relationships/hyperlink" Target="about:blank" TargetMode="External"/><Relationship Id="rId309" Type="http://schemas.openxmlformats.org/officeDocument/2006/relationships/hyperlink" Target="about:blank" TargetMode="External"/><Relationship Id="rId308" Type="http://schemas.openxmlformats.org/officeDocument/2006/relationships/hyperlink" Target="about:blank" TargetMode="External"/><Relationship Id="rId307" Type="http://schemas.openxmlformats.org/officeDocument/2006/relationships/hyperlink" Target="about:blank" TargetMode="External"/><Relationship Id="rId306" Type="http://schemas.openxmlformats.org/officeDocument/2006/relationships/hyperlink" Target="about:blank" TargetMode="External"/><Relationship Id="rId301" Type="http://schemas.openxmlformats.org/officeDocument/2006/relationships/hyperlink" Target="about:blank" TargetMode="External"/><Relationship Id="rId300" Type="http://schemas.openxmlformats.org/officeDocument/2006/relationships/hyperlink" Target="about:blank" TargetMode="External"/><Relationship Id="rId206" Type="http://schemas.openxmlformats.org/officeDocument/2006/relationships/hyperlink" Target="about:blank" TargetMode="External"/><Relationship Id="rId327" Type="http://schemas.openxmlformats.org/officeDocument/2006/relationships/hyperlink" Target="about:blank" TargetMode="External"/><Relationship Id="rId205" Type="http://schemas.openxmlformats.org/officeDocument/2006/relationships/hyperlink" Target="about:blank" TargetMode="External"/><Relationship Id="rId326" Type="http://schemas.openxmlformats.org/officeDocument/2006/relationships/hyperlink" Target="about:blank" TargetMode="External"/><Relationship Id="rId204" Type="http://schemas.openxmlformats.org/officeDocument/2006/relationships/hyperlink" Target="about:blank" TargetMode="External"/><Relationship Id="rId325" Type="http://schemas.openxmlformats.org/officeDocument/2006/relationships/hyperlink" Target="about:blank" TargetMode="External"/><Relationship Id="rId203" Type="http://schemas.openxmlformats.org/officeDocument/2006/relationships/hyperlink" Target="about:blank" TargetMode="External"/><Relationship Id="rId324" Type="http://schemas.openxmlformats.org/officeDocument/2006/relationships/hyperlink" Target="about:blank" TargetMode="External"/><Relationship Id="rId209" Type="http://schemas.openxmlformats.org/officeDocument/2006/relationships/hyperlink" Target="about:blank" TargetMode="External"/><Relationship Id="rId208" Type="http://schemas.openxmlformats.org/officeDocument/2006/relationships/hyperlink" Target="about:blank" TargetMode="External"/><Relationship Id="rId329" Type="http://schemas.openxmlformats.org/officeDocument/2006/relationships/hyperlink" Target="about:blank" TargetMode="External"/><Relationship Id="rId207" Type="http://schemas.openxmlformats.org/officeDocument/2006/relationships/hyperlink" Target="about:blank" TargetMode="External"/><Relationship Id="rId328" Type="http://schemas.openxmlformats.org/officeDocument/2006/relationships/hyperlink" Target="about:blank" TargetMode="External"/><Relationship Id="rId202" Type="http://schemas.openxmlformats.org/officeDocument/2006/relationships/hyperlink" Target="about:blank" TargetMode="External"/><Relationship Id="rId323" Type="http://schemas.openxmlformats.org/officeDocument/2006/relationships/hyperlink" Target="about:blank" TargetMode="External"/><Relationship Id="rId201" Type="http://schemas.openxmlformats.org/officeDocument/2006/relationships/hyperlink" Target="about:blank" TargetMode="External"/><Relationship Id="rId322" Type="http://schemas.openxmlformats.org/officeDocument/2006/relationships/hyperlink" Target="about:blank" TargetMode="External"/><Relationship Id="rId200" Type="http://schemas.openxmlformats.org/officeDocument/2006/relationships/hyperlink" Target="about:blank" TargetMode="External"/><Relationship Id="rId321" Type="http://schemas.openxmlformats.org/officeDocument/2006/relationships/hyperlink" Target="about:blank" TargetMode="External"/><Relationship Id="rId320" Type="http://schemas.openxmlformats.org/officeDocument/2006/relationships/hyperlink" Target="about:blank" TargetMode="External"/><Relationship Id="rId316" Type="http://schemas.openxmlformats.org/officeDocument/2006/relationships/hyperlink" Target="about:blank" TargetMode="External"/><Relationship Id="rId315" Type="http://schemas.openxmlformats.org/officeDocument/2006/relationships/hyperlink" Target="about:blank" TargetMode="External"/><Relationship Id="rId314" Type="http://schemas.openxmlformats.org/officeDocument/2006/relationships/hyperlink" Target="about:blank" TargetMode="External"/><Relationship Id="rId313" Type="http://schemas.openxmlformats.org/officeDocument/2006/relationships/hyperlink" Target="about:blank" TargetMode="External"/><Relationship Id="rId319" Type="http://schemas.openxmlformats.org/officeDocument/2006/relationships/hyperlink" Target="about:blank" TargetMode="External"/><Relationship Id="rId318" Type="http://schemas.openxmlformats.org/officeDocument/2006/relationships/hyperlink" Target="about:blank" TargetMode="External"/><Relationship Id="rId317" Type="http://schemas.openxmlformats.org/officeDocument/2006/relationships/hyperlink" Target="about:blank" TargetMode="External"/><Relationship Id="rId312" Type="http://schemas.openxmlformats.org/officeDocument/2006/relationships/hyperlink" Target="about:blank" TargetMode="External"/><Relationship Id="rId311" Type="http://schemas.openxmlformats.org/officeDocument/2006/relationships/hyperlink" Target="about:blank" TargetMode="External"/><Relationship Id="rId310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